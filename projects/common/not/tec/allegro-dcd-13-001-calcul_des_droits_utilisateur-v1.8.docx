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7BE" w:rsidRDefault="00BA27BE" w:rsidP="002F3D35">
      <w:pPr>
        <w:pStyle w:val="Titre"/>
      </w:pPr>
    </w:p>
    <w:p w:rsidR="00BA27BE" w:rsidRDefault="00BA27BE" w:rsidP="002F3D35">
      <w:pPr>
        <w:pStyle w:val="Titre"/>
      </w:pPr>
    </w:p>
    <w:p w:rsidR="00BA27BE" w:rsidRDefault="00BA27BE" w:rsidP="002F3D35">
      <w:pPr>
        <w:pStyle w:val="Titre"/>
      </w:pPr>
    </w:p>
    <w:p w:rsidR="00BA27BE" w:rsidRDefault="009D01AB" w:rsidP="002F3D35">
      <w:pPr>
        <w:pStyle w:val="Titre"/>
      </w:pPr>
      <w:r>
        <w:t>Calcul des droit</w:t>
      </w:r>
      <w:r w:rsidR="00BE5B4A">
        <w:t>s</w:t>
      </w:r>
      <w:r>
        <w:t xml:space="preserve"> des utilisateurs Allegro</w:t>
      </w:r>
    </w:p>
    <w:p w:rsidR="00BA27BE" w:rsidRDefault="00BA27BE">
      <w:pPr>
        <w:pStyle w:val="Textbody"/>
      </w:pPr>
    </w:p>
    <w:p w:rsidR="00BA27BE" w:rsidRDefault="00BA27BE">
      <w:pPr>
        <w:pStyle w:val="Textbody"/>
      </w:pPr>
    </w:p>
    <w:p w:rsidR="00BA27BE" w:rsidRDefault="00BA27BE">
      <w:pPr>
        <w:pStyle w:val="Textbody"/>
      </w:pPr>
    </w:p>
    <w:p w:rsidR="00BA27BE" w:rsidRDefault="00BA27BE">
      <w:pPr>
        <w:pStyle w:val="Textbody"/>
      </w:pPr>
    </w:p>
    <w:p w:rsidR="00BA27BE" w:rsidRDefault="00BA27BE">
      <w:pPr>
        <w:pStyle w:val="Textbody"/>
      </w:pPr>
    </w:p>
    <w:p w:rsidR="00BA27BE" w:rsidRDefault="00BA27BE">
      <w:pPr>
        <w:pageBreakBefore/>
      </w:pPr>
    </w:p>
    <w:p w:rsidR="00BA27BE" w:rsidRPr="002F3D35" w:rsidRDefault="00BE5B4A" w:rsidP="002F3D35">
      <w:pPr>
        <w:pStyle w:val="Titre"/>
      </w:pPr>
      <w:r w:rsidRPr="002F3D35">
        <w:t>Historique des révisions</w:t>
      </w:r>
    </w:p>
    <w:tbl>
      <w:tblPr>
        <w:tblW w:w="9360" w:type="dxa"/>
        <w:tblInd w:w="45" w:type="dxa"/>
        <w:tblLayout w:type="fixed"/>
        <w:tblCellMar>
          <w:left w:w="10" w:type="dxa"/>
          <w:right w:w="10" w:type="dxa"/>
        </w:tblCellMar>
        <w:tblLook w:val="04A0" w:firstRow="1" w:lastRow="0" w:firstColumn="1" w:lastColumn="0" w:noHBand="0" w:noVBand="1"/>
      </w:tblPr>
      <w:tblGrid>
        <w:gridCol w:w="1075"/>
        <w:gridCol w:w="1400"/>
        <w:gridCol w:w="4544"/>
        <w:gridCol w:w="2341"/>
      </w:tblGrid>
      <w:tr w:rsidR="00BA27BE">
        <w:tc>
          <w:tcPr>
            <w:tcW w:w="107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A27BE" w:rsidRDefault="00BE5B4A">
            <w:pPr>
              <w:pStyle w:val="TableContents"/>
              <w:rPr>
                <w:b/>
                <w:bCs/>
              </w:rPr>
            </w:pPr>
            <w:r>
              <w:rPr>
                <w:b/>
                <w:bCs/>
              </w:rPr>
              <w:t>Révision</w:t>
            </w:r>
          </w:p>
        </w:tc>
        <w:tc>
          <w:tcPr>
            <w:tcW w:w="14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A27BE" w:rsidRDefault="00BE5B4A">
            <w:pPr>
              <w:pStyle w:val="TableContents"/>
              <w:rPr>
                <w:b/>
                <w:bCs/>
              </w:rPr>
            </w:pPr>
            <w:r>
              <w:rPr>
                <w:b/>
                <w:bCs/>
              </w:rPr>
              <w:t>Date</w:t>
            </w:r>
          </w:p>
        </w:tc>
        <w:tc>
          <w:tcPr>
            <w:tcW w:w="454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A27BE" w:rsidRDefault="00BE5B4A">
            <w:pPr>
              <w:pStyle w:val="TableContents"/>
              <w:rPr>
                <w:b/>
                <w:bCs/>
              </w:rPr>
            </w:pPr>
            <w:r>
              <w:rPr>
                <w:b/>
                <w:bCs/>
              </w:rPr>
              <w:t>Modifications</w:t>
            </w:r>
          </w:p>
        </w:tc>
        <w:tc>
          <w:tcPr>
            <w:tcW w:w="234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A27BE" w:rsidRDefault="00BE5B4A">
            <w:pPr>
              <w:pStyle w:val="TableContents"/>
              <w:rPr>
                <w:b/>
                <w:bCs/>
              </w:rPr>
            </w:pPr>
            <w:r>
              <w:rPr>
                <w:b/>
                <w:bCs/>
              </w:rPr>
              <w:t>Auteurs</w:t>
            </w:r>
          </w:p>
        </w:tc>
      </w:tr>
      <w:tr w:rsidR="00BA27BE">
        <w:tc>
          <w:tcPr>
            <w:tcW w:w="1075" w:type="dxa"/>
            <w:tcBorders>
              <w:left w:val="single" w:sz="2" w:space="0" w:color="000000"/>
              <w:bottom w:val="single" w:sz="2" w:space="0" w:color="000000"/>
            </w:tcBorders>
            <w:shd w:val="clear" w:color="auto" w:fill="auto"/>
            <w:tcMar>
              <w:top w:w="55" w:type="dxa"/>
              <w:left w:w="55" w:type="dxa"/>
              <w:bottom w:w="55" w:type="dxa"/>
              <w:right w:w="55" w:type="dxa"/>
            </w:tcMar>
          </w:tcPr>
          <w:p w:rsidR="00BA27BE" w:rsidRDefault="00BE5B4A">
            <w:pPr>
              <w:pStyle w:val="TableContents"/>
            </w:pPr>
            <w:r>
              <w:t>1.3</w:t>
            </w:r>
          </w:p>
        </w:tc>
        <w:tc>
          <w:tcPr>
            <w:tcW w:w="1400" w:type="dxa"/>
            <w:tcBorders>
              <w:left w:val="single" w:sz="2" w:space="0" w:color="000000"/>
              <w:bottom w:val="single" w:sz="2" w:space="0" w:color="000000"/>
            </w:tcBorders>
            <w:shd w:val="clear" w:color="auto" w:fill="auto"/>
            <w:tcMar>
              <w:top w:w="55" w:type="dxa"/>
              <w:left w:w="55" w:type="dxa"/>
              <w:bottom w:w="55" w:type="dxa"/>
              <w:right w:w="55" w:type="dxa"/>
            </w:tcMar>
          </w:tcPr>
          <w:p w:rsidR="00BA27BE" w:rsidRDefault="001D3C04" w:rsidP="001D3C04">
            <w:pPr>
              <w:pStyle w:val="TableContents"/>
            </w:pPr>
            <w:r>
              <w:t>10-06-2013</w:t>
            </w:r>
          </w:p>
        </w:tc>
        <w:tc>
          <w:tcPr>
            <w:tcW w:w="4544" w:type="dxa"/>
            <w:tcBorders>
              <w:left w:val="single" w:sz="2" w:space="0" w:color="000000"/>
              <w:bottom w:val="single" w:sz="2" w:space="0" w:color="000000"/>
            </w:tcBorders>
            <w:shd w:val="clear" w:color="auto" w:fill="auto"/>
            <w:tcMar>
              <w:top w:w="55" w:type="dxa"/>
              <w:left w:w="55" w:type="dxa"/>
              <w:bottom w:w="55" w:type="dxa"/>
              <w:right w:w="55" w:type="dxa"/>
            </w:tcMar>
          </w:tcPr>
          <w:p w:rsidR="00BA27BE" w:rsidRDefault="00BE5B4A">
            <w:pPr>
              <w:pStyle w:val="TableContents"/>
            </w:pPr>
            <w:r>
              <w:t xml:space="preserve">Version initiale répondant à la demande </w:t>
            </w:r>
            <w:proofErr w:type="spellStart"/>
            <w:r>
              <w:t>Mantis</w:t>
            </w:r>
            <w:proofErr w:type="spellEnd"/>
            <w:r>
              <w:t xml:space="preserve"> </w:t>
            </w:r>
            <w:hyperlink r:id="rId9" w:history="1">
              <w:r>
                <w:t>15955</w:t>
              </w:r>
            </w:hyperlink>
          </w:p>
        </w:tc>
        <w:tc>
          <w:tcPr>
            <w:tcW w:w="234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A27BE" w:rsidRDefault="00BE5B4A">
            <w:pPr>
              <w:pStyle w:val="TableContents"/>
            </w:pPr>
            <w:r>
              <w:t xml:space="preserve">Benoit </w:t>
            </w:r>
            <w:proofErr w:type="spellStart"/>
            <w:r>
              <w:t>Lavenier</w:t>
            </w:r>
            <w:proofErr w:type="spellEnd"/>
            <w:r>
              <w:t xml:space="preserve">, Lionel </w:t>
            </w:r>
            <w:proofErr w:type="spellStart"/>
            <w:r>
              <w:t>Touseau</w:t>
            </w:r>
            <w:proofErr w:type="spellEnd"/>
          </w:p>
        </w:tc>
      </w:tr>
      <w:tr w:rsidR="00BA27BE" w:rsidTr="00C0780A">
        <w:tc>
          <w:tcPr>
            <w:tcW w:w="1075" w:type="dxa"/>
            <w:tcBorders>
              <w:left w:val="single" w:sz="2" w:space="0" w:color="000000"/>
              <w:bottom w:val="single" w:sz="4" w:space="0" w:color="000000"/>
            </w:tcBorders>
            <w:shd w:val="clear" w:color="auto" w:fill="auto"/>
            <w:tcMar>
              <w:top w:w="55" w:type="dxa"/>
              <w:left w:w="55" w:type="dxa"/>
              <w:bottom w:w="55" w:type="dxa"/>
              <w:right w:w="55" w:type="dxa"/>
            </w:tcMar>
          </w:tcPr>
          <w:p w:rsidR="00BA27BE" w:rsidRDefault="00BE5B4A">
            <w:pPr>
              <w:pStyle w:val="TableContents"/>
            </w:pPr>
            <w:r>
              <w:t>1.4</w:t>
            </w:r>
          </w:p>
        </w:tc>
        <w:tc>
          <w:tcPr>
            <w:tcW w:w="1400" w:type="dxa"/>
            <w:tcBorders>
              <w:left w:val="single" w:sz="2" w:space="0" w:color="000000"/>
              <w:bottom w:val="single" w:sz="4" w:space="0" w:color="000000"/>
            </w:tcBorders>
            <w:shd w:val="clear" w:color="auto" w:fill="auto"/>
            <w:tcMar>
              <w:top w:w="55" w:type="dxa"/>
              <w:left w:w="55" w:type="dxa"/>
              <w:bottom w:w="55" w:type="dxa"/>
              <w:right w:w="55" w:type="dxa"/>
            </w:tcMar>
          </w:tcPr>
          <w:p w:rsidR="00BA27BE" w:rsidRDefault="001D3C04" w:rsidP="001D3C04">
            <w:pPr>
              <w:pStyle w:val="TableContents"/>
            </w:pPr>
            <w:r>
              <w:t>30-09-2013</w:t>
            </w:r>
          </w:p>
        </w:tc>
        <w:tc>
          <w:tcPr>
            <w:tcW w:w="4544" w:type="dxa"/>
            <w:tcBorders>
              <w:left w:val="single" w:sz="2" w:space="0" w:color="000000"/>
              <w:bottom w:val="single" w:sz="4" w:space="0" w:color="000000"/>
            </w:tcBorders>
            <w:shd w:val="clear" w:color="auto" w:fill="auto"/>
            <w:tcMar>
              <w:top w:w="55" w:type="dxa"/>
              <w:left w:w="55" w:type="dxa"/>
              <w:bottom w:w="55" w:type="dxa"/>
              <w:right w:w="55" w:type="dxa"/>
            </w:tcMar>
          </w:tcPr>
          <w:p w:rsidR="00BA27BE" w:rsidRDefault="00BE5B4A">
            <w:pPr>
              <w:pStyle w:val="TableContents"/>
            </w:pPr>
            <w:r>
              <w:t>Document complété suite aux demandes d'Ifremer/CLS.</w:t>
            </w:r>
          </w:p>
          <w:p w:rsidR="00BA27BE" w:rsidRDefault="00BE5B4A">
            <w:pPr>
              <w:pStyle w:val="TableContents"/>
            </w:pPr>
            <w:r>
              <w:t xml:space="preserve">Terminologie, descriptions plus exhaustives des privilèges, intégration d'éléments issus de l'analyse des droits menée par M. </w:t>
            </w:r>
            <w:proofErr w:type="spellStart"/>
            <w:r>
              <w:t>Bourbigot</w:t>
            </w:r>
            <w:proofErr w:type="spellEnd"/>
            <w:r>
              <w:t>.</w:t>
            </w:r>
          </w:p>
          <w:p w:rsidR="00BA27BE" w:rsidRDefault="00BE5B4A">
            <w:pPr>
              <w:pStyle w:val="TableContents"/>
            </w:pPr>
            <w:r>
              <w:t>Suppression de la gestion manuelle des privilèges de supervision et déplacement de la partie concernant l'outil d'administration dans le document de spécifications global de l'outil.</w:t>
            </w:r>
          </w:p>
          <w:p w:rsidR="00C0780A" w:rsidRDefault="00BE5B4A" w:rsidP="00C0780A">
            <w:pPr>
              <w:pStyle w:val="TableContents"/>
            </w:pPr>
            <w:r>
              <w:t>Détail des règles mises en œuvre dans la fonction de remplissage des droits F_FILL_PERSON_SESSION</w:t>
            </w:r>
          </w:p>
        </w:tc>
        <w:tc>
          <w:tcPr>
            <w:tcW w:w="2341"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A27BE" w:rsidRDefault="00BE5B4A">
            <w:pPr>
              <w:pStyle w:val="TableContents"/>
            </w:pPr>
            <w:r>
              <w:t xml:space="preserve">Lionel </w:t>
            </w:r>
            <w:proofErr w:type="spellStart"/>
            <w:r>
              <w:t>Touseau</w:t>
            </w:r>
            <w:proofErr w:type="spellEnd"/>
            <w:r>
              <w:t xml:space="preserve">, Matthieu </w:t>
            </w:r>
            <w:proofErr w:type="spellStart"/>
            <w:r>
              <w:t>Bourbigot</w:t>
            </w:r>
            <w:proofErr w:type="spellEnd"/>
            <w:ins w:id="0" w:author="Matthieu BOURBIGOT, Exterieur Autre PDG-IMN-IDM-" w:date="2014-10-21T12:20:00Z">
              <w:r w:rsidR="000C5BB6">
                <w:t xml:space="preserve"> (CLS)</w:t>
              </w:r>
            </w:ins>
          </w:p>
        </w:tc>
      </w:tr>
      <w:tr w:rsidR="00C0780A" w:rsidTr="00C0780A">
        <w:tc>
          <w:tcPr>
            <w:tcW w:w="10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0780A" w:rsidRDefault="00C0780A">
            <w:pPr>
              <w:pStyle w:val="TableContents"/>
            </w:pPr>
            <w:r>
              <w:t>1.5</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0780A" w:rsidRDefault="001D3C04" w:rsidP="001D3C04">
            <w:pPr>
              <w:pStyle w:val="TableContents"/>
            </w:pPr>
            <w:r>
              <w:t>01-10-2013</w:t>
            </w:r>
          </w:p>
        </w:tc>
        <w:tc>
          <w:tcPr>
            <w:tcW w:w="454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0780A" w:rsidRDefault="00C0780A">
            <w:pPr>
              <w:pStyle w:val="TableContents"/>
            </w:pPr>
            <w:r>
              <w:t>Mise en page</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0780A" w:rsidRDefault="00CF7C60" w:rsidP="00CF7C60">
            <w:pPr>
              <w:pStyle w:val="TableContents"/>
            </w:pPr>
            <w:r>
              <w:t xml:space="preserve">Lionel </w:t>
            </w:r>
            <w:proofErr w:type="spellStart"/>
            <w:r>
              <w:t>Touseau</w:t>
            </w:r>
            <w:proofErr w:type="spellEnd"/>
          </w:p>
        </w:tc>
      </w:tr>
      <w:tr w:rsidR="00E8083D" w:rsidTr="00C0780A">
        <w:tc>
          <w:tcPr>
            <w:tcW w:w="10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8083D" w:rsidRDefault="00E8083D">
            <w:pPr>
              <w:pStyle w:val="TableContents"/>
            </w:pPr>
            <w:r>
              <w:t>1.6</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8083D" w:rsidRDefault="00E8083D" w:rsidP="001D3C04">
            <w:pPr>
              <w:pStyle w:val="TableContents"/>
            </w:pPr>
            <w:r>
              <w:t>29-11-2013</w:t>
            </w:r>
          </w:p>
        </w:tc>
        <w:tc>
          <w:tcPr>
            <w:tcW w:w="454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8083D" w:rsidRDefault="00E8083D">
            <w:pPr>
              <w:pStyle w:val="TableContents"/>
            </w:pPr>
            <w:r>
              <w:t xml:space="preserve">Prise en compte des retours de S. </w:t>
            </w:r>
            <w:proofErr w:type="spellStart"/>
            <w:r>
              <w:t>Bocande</w:t>
            </w:r>
            <w:proofErr w:type="spellEnd"/>
            <w:r>
              <w:t xml:space="preserve"> et M. </w:t>
            </w:r>
            <w:proofErr w:type="spellStart"/>
            <w:r>
              <w:t>Bourbigot</w:t>
            </w:r>
            <w:proofErr w:type="spellEnd"/>
            <w:r w:rsidR="00A24A1D">
              <w:t>.</w:t>
            </w:r>
          </w:p>
          <w:p w:rsidR="00A24A1D" w:rsidRDefault="00A24A1D">
            <w:pPr>
              <w:pStyle w:val="TableContents"/>
            </w:pPr>
            <w:r>
              <w:t>Disparition du terme « supervision ».</w:t>
            </w:r>
          </w:p>
          <w:p w:rsidR="00A24A1D" w:rsidRDefault="00A24A1D">
            <w:pPr>
              <w:pStyle w:val="TableContents"/>
            </w:pPr>
            <w:r>
              <w:t>Changement des libellés des types de privilèges.</w:t>
            </w:r>
          </w:p>
          <w:p w:rsidR="00EB56B5" w:rsidRDefault="00EB56B5">
            <w:pPr>
              <w:pStyle w:val="TableContents"/>
            </w:pPr>
            <w:r>
              <w:t>Déplacement de la procédure d’exploitation en annexe.</w:t>
            </w:r>
          </w:p>
          <w:p w:rsidR="00A24A1D" w:rsidRDefault="00AB0F05">
            <w:pPr>
              <w:pStyle w:val="TableContents"/>
            </w:pPr>
            <w:r>
              <w:t>C</w:t>
            </w:r>
            <w:r w:rsidR="00A24A1D">
              <w:t>larifications</w:t>
            </w:r>
            <w:r>
              <w:t xml:space="preserve"> diverses</w:t>
            </w:r>
            <w:r w:rsidR="00A24A1D">
              <w:t>.</w:t>
            </w:r>
          </w:p>
          <w:p w:rsidR="006D1B86" w:rsidRDefault="006D1B86">
            <w:pPr>
              <w:pStyle w:val="TableContents"/>
            </w:pPr>
            <w:r>
              <w:t>Modèle de données en annexe.</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8083D" w:rsidRDefault="00E8083D" w:rsidP="00E8083D">
            <w:pPr>
              <w:pStyle w:val="TableContents"/>
            </w:pPr>
            <w:r>
              <w:t xml:space="preserve">Lionel </w:t>
            </w:r>
            <w:proofErr w:type="spellStart"/>
            <w:r>
              <w:t>Touseau</w:t>
            </w:r>
            <w:proofErr w:type="spellEnd"/>
            <w:r>
              <w:t xml:space="preserve">, Matthieu </w:t>
            </w:r>
            <w:proofErr w:type="spellStart"/>
            <w:r>
              <w:t>Bourbigot</w:t>
            </w:r>
            <w:proofErr w:type="spellEnd"/>
            <w:ins w:id="1" w:author="Matthieu BOURBIGOT, Exterieur Autre PDG-IMN-IDM-" w:date="2014-10-21T12:20:00Z">
              <w:r w:rsidR="004A75BC">
                <w:t xml:space="preserve"> (CLS)</w:t>
              </w:r>
            </w:ins>
            <w:r>
              <w:t xml:space="preserve">, Stéphane </w:t>
            </w:r>
            <w:proofErr w:type="spellStart"/>
            <w:r>
              <w:t>Bocande</w:t>
            </w:r>
            <w:proofErr w:type="spellEnd"/>
          </w:p>
        </w:tc>
      </w:tr>
      <w:tr w:rsidR="00B226FA" w:rsidTr="00C0780A">
        <w:tc>
          <w:tcPr>
            <w:tcW w:w="10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226FA" w:rsidRDefault="00B226FA">
            <w:pPr>
              <w:pStyle w:val="TableContents"/>
            </w:pPr>
            <w:r>
              <w:t>1.7</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226FA" w:rsidRDefault="00B226FA" w:rsidP="001D3C04">
            <w:pPr>
              <w:pStyle w:val="TableContents"/>
            </w:pPr>
            <w:r>
              <w:t>28-02-2014</w:t>
            </w:r>
          </w:p>
        </w:tc>
        <w:tc>
          <w:tcPr>
            <w:tcW w:w="454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226FA" w:rsidRDefault="00B226FA">
            <w:pPr>
              <w:pStyle w:val="TableContents"/>
            </w:pPr>
            <w:r>
              <w:t>Duplication automatique de droits</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226FA" w:rsidRDefault="00B226FA" w:rsidP="00E8083D">
            <w:pPr>
              <w:pStyle w:val="TableContents"/>
            </w:pPr>
            <w:r>
              <w:t xml:space="preserve">Lionel </w:t>
            </w:r>
            <w:proofErr w:type="spellStart"/>
            <w:r>
              <w:t>Touseau</w:t>
            </w:r>
            <w:proofErr w:type="spellEnd"/>
          </w:p>
        </w:tc>
      </w:tr>
      <w:tr w:rsidR="001527B2" w:rsidTr="00C0780A">
        <w:trPr>
          <w:ins w:id="2" w:author="Matthieu BOURBIGOT, Exterieur Autre PDG-IMN-IDM-" w:date="2014-10-21T12:18:00Z"/>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527B2" w:rsidRDefault="001527B2">
            <w:pPr>
              <w:pStyle w:val="TableContents"/>
              <w:rPr>
                <w:ins w:id="3" w:author="Matthieu BOURBIGOT, Exterieur Autre PDG-IMN-IDM-" w:date="2014-10-21T12:18:00Z"/>
              </w:rPr>
            </w:pPr>
            <w:ins w:id="4" w:author="Matthieu BOURBIGOT, Exterieur Autre PDG-IMN-IDM-" w:date="2014-10-21T12:18:00Z">
              <w:r>
                <w:t>1.8</w:t>
              </w:r>
            </w:ins>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527B2" w:rsidRDefault="001527B2" w:rsidP="001D3C04">
            <w:pPr>
              <w:pStyle w:val="TableContents"/>
              <w:rPr>
                <w:ins w:id="5" w:author="Matthieu BOURBIGOT, Exterieur Autre PDG-IMN-IDM-" w:date="2014-10-21T12:18:00Z"/>
              </w:rPr>
            </w:pPr>
            <w:ins w:id="6" w:author="Matthieu BOURBIGOT, Exterieur Autre PDG-IMN-IDM-" w:date="2014-10-21T12:18:00Z">
              <w:r>
                <w:t>21/10/2014</w:t>
              </w:r>
            </w:ins>
          </w:p>
        </w:tc>
        <w:tc>
          <w:tcPr>
            <w:tcW w:w="454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527B2" w:rsidRDefault="001527B2">
            <w:pPr>
              <w:pStyle w:val="TableContents"/>
              <w:rPr>
                <w:ins w:id="7" w:author="Matthieu BOURBIGOT, Exterieur Autre PDG-IMN-IDM-" w:date="2014-10-21T12:18:00Z"/>
              </w:rPr>
            </w:pPr>
            <w:ins w:id="8" w:author="Matthieu BOURBIGOT, Exterieur Autre PDG-IMN-IDM-" w:date="2014-10-21T12:18:00Z">
              <w:r>
                <w:t xml:space="preserve">Evolution du privilège </w:t>
              </w:r>
            </w:ins>
            <w:ins w:id="9" w:author="Matthieu BOURBIGOT, Exterieur Autre PDG-IMN-IDM-" w:date="2014-10-21T12:19:00Z">
              <w:r>
                <w:t>« Gestion des programmes/stratégies ». Le privilège permet la modification d’une stratégie</w:t>
              </w:r>
            </w:ins>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527B2" w:rsidRDefault="001527B2" w:rsidP="00E8083D">
            <w:pPr>
              <w:pStyle w:val="TableContents"/>
              <w:rPr>
                <w:ins w:id="10" w:author="Matthieu BOURBIGOT, Exterieur Autre PDG-IMN-IDM-" w:date="2014-10-21T12:18:00Z"/>
              </w:rPr>
            </w:pPr>
            <w:ins w:id="11" w:author="Matthieu BOURBIGOT, Exterieur Autre PDG-IMN-IDM-" w:date="2014-10-21T12:19:00Z">
              <w:r>
                <w:t xml:space="preserve">Matthieu </w:t>
              </w:r>
              <w:proofErr w:type="spellStart"/>
              <w:r>
                <w:t>Bourbigot</w:t>
              </w:r>
              <w:proofErr w:type="spellEnd"/>
              <w:r>
                <w:t xml:space="preserve"> </w:t>
              </w:r>
            </w:ins>
            <w:ins w:id="12" w:author="Matthieu BOURBIGOT, Exterieur Autre PDG-IMN-IDM-" w:date="2014-10-21T12:20:00Z">
              <w:r>
                <w:t>(</w:t>
              </w:r>
            </w:ins>
            <w:ins w:id="13" w:author="Matthieu BOURBIGOT, Exterieur Autre PDG-IMN-IDM-" w:date="2014-10-21T12:19:00Z">
              <w:r>
                <w:t>CLS)</w:t>
              </w:r>
            </w:ins>
          </w:p>
        </w:tc>
      </w:tr>
    </w:tbl>
    <w:p w:rsidR="002F3D35" w:rsidRDefault="002F3D35">
      <w:pPr>
        <w:pStyle w:val="Textbody"/>
      </w:pPr>
    </w:p>
    <w:p w:rsidR="002F3D35" w:rsidRDefault="002F3D35" w:rsidP="002F3D35">
      <w:pPr>
        <w:rPr>
          <w:rFonts w:ascii="Arial" w:hAnsi="Arial"/>
          <w:sz w:val="22"/>
          <w:szCs w:val="22"/>
        </w:rPr>
      </w:pPr>
      <w:r>
        <w:br w:type="page"/>
      </w:r>
    </w:p>
    <w:p w:rsidR="00BA27BE" w:rsidRDefault="002F3D35" w:rsidP="002F3D35">
      <w:pPr>
        <w:pStyle w:val="Titre"/>
      </w:pPr>
      <w:r>
        <w:lastRenderedPageBreak/>
        <w:t>Table des matières</w:t>
      </w:r>
    </w:p>
    <w:p w:rsidR="00874189" w:rsidRDefault="00BE5B4A">
      <w:pPr>
        <w:pStyle w:val="TM1"/>
        <w:rPr>
          <w:rFonts w:asciiTheme="minorHAnsi" w:eastAsiaTheme="minorEastAsia" w:hAnsiTheme="minorHAnsi" w:cstheme="minorBidi"/>
          <w:noProof/>
          <w:color w:val="auto"/>
          <w:kern w:val="0"/>
          <w:sz w:val="22"/>
          <w:szCs w:val="22"/>
          <w:lang w:eastAsia="fr-FR"/>
        </w:rPr>
      </w:pPr>
      <w:r>
        <w:rPr>
          <w:rFonts w:ascii="Arial" w:hAnsi="Arial"/>
          <w:sz w:val="22"/>
          <w:szCs w:val="22"/>
        </w:rPr>
        <w:fldChar w:fldCharType="begin"/>
      </w:r>
      <w:r>
        <w:instrText xml:space="preserve"> TOC \o "1-9" \l 1-9 \h </w:instrText>
      </w:r>
      <w:r>
        <w:rPr>
          <w:rFonts w:ascii="Arial" w:hAnsi="Arial"/>
          <w:sz w:val="22"/>
          <w:szCs w:val="22"/>
        </w:rPr>
        <w:fldChar w:fldCharType="separate"/>
      </w:r>
      <w:hyperlink w:anchor="_Toc381365250" w:history="1">
        <w:r w:rsidR="00874189" w:rsidRPr="000B6980">
          <w:rPr>
            <w:rStyle w:val="Lienhypertexte"/>
            <w:noProof/>
          </w:rPr>
          <w:t>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Terminologie</w:t>
        </w:r>
        <w:r w:rsidR="00874189">
          <w:rPr>
            <w:noProof/>
          </w:rPr>
          <w:tab/>
        </w:r>
        <w:r w:rsidR="00874189">
          <w:rPr>
            <w:noProof/>
          </w:rPr>
          <w:fldChar w:fldCharType="begin"/>
        </w:r>
        <w:r w:rsidR="00874189">
          <w:rPr>
            <w:noProof/>
          </w:rPr>
          <w:instrText xml:space="preserve"> PAGEREF _Toc381365250 \h </w:instrText>
        </w:r>
        <w:r w:rsidR="00874189">
          <w:rPr>
            <w:noProof/>
          </w:rPr>
        </w:r>
        <w:r w:rsidR="00874189">
          <w:rPr>
            <w:noProof/>
          </w:rPr>
          <w:fldChar w:fldCharType="separate"/>
        </w:r>
        <w:r w:rsidR="00874189">
          <w:rPr>
            <w:noProof/>
          </w:rPr>
          <w:t>5</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1" w:history="1">
        <w:r w:rsidR="00874189" w:rsidRPr="000B6980">
          <w:rPr>
            <w:rStyle w:val="Lienhypertexte"/>
            <w:noProof/>
            <w14:scene3d>
              <w14:camera w14:prst="orthographicFront"/>
              <w14:lightRig w14:rig="threePt" w14:dir="t">
                <w14:rot w14:lat="0" w14:lon="0" w14:rev="0"/>
              </w14:lightRig>
            </w14:scene3d>
          </w:rPr>
          <w:t>1.1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Droits</w:t>
        </w:r>
        <w:r w:rsidR="00874189">
          <w:rPr>
            <w:noProof/>
          </w:rPr>
          <w:tab/>
        </w:r>
        <w:r w:rsidR="00874189">
          <w:rPr>
            <w:noProof/>
          </w:rPr>
          <w:fldChar w:fldCharType="begin"/>
        </w:r>
        <w:r w:rsidR="00874189">
          <w:rPr>
            <w:noProof/>
          </w:rPr>
          <w:instrText xml:space="preserve"> PAGEREF _Toc381365251 \h </w:instrText>
        </w:r>
        <w:r w:rsidR="00874189">
          <w:rPr>
            <w:noProof/>
          </w:rPr>
        </w:r>
        <w:r w:rsidR="00874189">
          <w:rPr>
            <w:noProof/>
          </w:rPr>
          <w:fldChar w:fldCharType="separate"/>
        </w:r>
        <w:r w:rsidR="00874189">
          <w:rPr>
            <w:noProof/>
          </w:rPr>
          <w:t>5</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2" w:history="1">
        <w:r w:rsidR="00874189" w:rsidRPr="000B6980">
          <w:rPr>
            <w:rStyle w:val="Lienhypertexte"/>
            <w:noProof/>
            <w14:scene3d>
              <w14:camera w14:prst="orthographicFront"/>
              <w14:lightRig w14:rig="threePt" w14:dir="t">
                <w14:rot w14:lat="0" w14:lon="0" w14:rev="0"/>
              </w14:lightRig>
            </w14:scene3d>
          </w:rPr>
          <w:t>1.2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Privilèges</w:t>
        </w:r>
        <w:r w:rsidR="00874189">
          <w:rPr>
            <w:noProof/>
          </w:rPr>
          <w:tab/>
        </w:r>
        <w:r w:rsidR="00874189">
          <w:rPr>
            <w:noProof/>
          </w:rPr>
          <w:fldChar w:fldCharType="begin"/>
        </w:r>
        <w:r w:rsidR="00874189">
          <w:rPr>
            <w:noProof/>
          </w:rPr>
          <w:instrText xml:space="preserve"> PAGEREF _Toc381365252 \h </w:instrText>
        </w:r>
        <w:r w:rsidR="00874189">
          <w:rPr>
            <w:noProof/>
          </w:rPr>
        </w:r>
        <w:r w:rsidR="00874189">
          <w:rPr>
            <w:noProof/>
          </w:rPr>
          <w:fldChar w:fldCharType="separate"/>
        </w:r>
        <w:r w:rsidR="00874189">
          <w:rPr>
            <w:noProof/>
          </w:rPr>
          <w:t>5</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3" w:history="1">
        <w:r w:rsidR="00874189" w:rsidRPr="000B6980">
          <w:rPr>
            <w:rStyle w:val="Lienhypertexte"/>
            <w:noProof/>
            <w14:scene3d>
              <w14:camera w14:prst="orthographicFront"/>
              <w14:lightRig w14:rig="threePt" w14:dir="t">
                <w14:rot w14:lat="0" w14:lon="0" w14:rev="0"/>
              </w14:lightRig>
            </w14:scene3d>
          </w:rPr>
          <w:t>1.3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Profils (Allegro)</w:t>
        </w:r>
        <w:r w:rsidR="00874189">
          <w:rPr>
            <w:noProof/>
          </w:rPr>
          <w:tab/>
        </w:r>
        <w:r w:rsidR="00874189">
          <w:rPr>
            <w:noProof/>
          </w:rPr>
          <w:fldChar w:fldCharType="begin"/>
        </w:r>
        <w:r w:rsidR="00874189">
          <w:rPr>
            <w:noProof/>
          </w:rPr>
          <w:instrText xml:space="preserve"> PAGEREF _Toc381365253 \h </w:instrText>
        </w:r>
        <w:r w:rsidR="00874189">
          <w:rPr>
            <w:noProof/>
          </w:rPr>
        </w:r>
        <w:r w:rsidR="00874189">
          <w:rPr>
            <w:noProof/>
          </w:rPr>
          <w:fldChar w:fldCharType="separate"/>
        </w:r>
        <w:r w:rsidR="00874189">
          <w:rPr>
            <w:noProof/>
          </w:rPr>
          <w:t>5</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4" w:history="1">
        <w:r w:rsidR="00874189" w:rsidRPr="000B6980">
          <w:rPr>
            <w:rStyle w:val="Lienhypertexte"/>
            <w:noProof/>
          </w:rPr>
          <w:t>1.4</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Valideur d’une société prestataire</w:t>
        </w:r>
        <w:r w:rsidR="00874189">
          <w:rPr>
            <w:noProof/>
          </w:rPr>
          <w:tab/>
        </w:r>
        <w:r w:rsidR="00874189">
          <w:rPr>
            <w:noProof/>
          </w:rPr>
          <w:fldChar w:fldCharType="begin"/>
        </w:r>
        <w:r w:rsidR="00874189">
          <w:rPr>
            <w:noProof/>
          </w:rPr>
          <w:instrText xml:space="preserve"> PAGEREF _Toc381365254 \h </w:instrText>
        </w:r>
        <w:r w:rsidR="00874189">
          <w:rPr>
            <w:noProof/>
          </w:rPr>
        </w:r>
        <w:r w:rsidR="00874189">
          <w:rPr>
            <w:noProof/>
          </w:rPr>
          <w:fldChar w:fldCharType="separate"/>
        </w:r>
        <w:r w:rsidR="00874189">
          <w:rPr>
            <w:noProof/>
          </w:rPr>
          <w:t>6</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5" w:history="1">
        <w:r w:rsidR="00874189" w:rsidRPr="000B6980">
          <w:rPr>
            <w:rStyle w:val="Lienhypertexte"/>
            <w:noProof/>
          </w:rPr>
          <w:t>1.5</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Valideur Ifremer</w:t>
        </w:r>
        <w:r w:rsidR="00874189">
          <w:rPr>
            <w:noProof/>
          </w:rPr>
          <w:tab/>
        </w:r>
        <w:r w:rsidR="00874189">
          <w:rPr>
            <w:noProof/>
          </w:rPr>
          <w:fldChar w:fldCharType="begin"/>
        </w:r>
        <w:r w:rsidR="00874189">
          <w:rPr>
            <w:noProof/>
          </w:rPr>
          <w:instrText xml:space="preserve"> PAGEREF _Toc381365255 \h </w:instrText>
        </w:r>
        <w:r w:rsidR="00874189">
          <w:rPr>
            <w:noProof/>
          </w:rPr>
        </w:r>
        <w:r w:rsidR="00874189">
          <w:rPr>
            <w:noProof/>
          </w:rPr>
          <w:fldChar w:fldCharType="separate"/>
        </w:r>
        <w:r w:rsidR="00874189">
          <w:rPr>
            <w:noProof/>
          </w:rPr>
          <w:t>6</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6" w:history="1">
        <w:r w:rsidR="00874189" w:rsidRPr="000B6980">
          <w:rPr>
            <w:rStyle w:val="Lienhypertexte"/>
            <w:noProof/>
          </w:rPr>
          <w:t>1.6</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Superviseur</w:t>
        </w:r>
        <w:r w:rsidR="00874189">
          <w:rPr>
            <w:noProof/>
          </w:rPr>
          <w:tab/>
        </w:r>
        <w:r w:rsidR="00874189">
          <w:rPr>
            <w:noProof/>
          </w:rPr>
          <w:fldChar w:fldCharType="begin"/>
        </w:r>
        <w:r w:rsidR="00874189">
          <w:rPr>
            <w:noProof/>
          </w:rPr>
          <w:instrText xml:space="preserve"> PAGEREF _Toc381365256 \h </w:instrText>
        </w:r>
        <w:r w:rsidR="00874189">
          <w:rPr>
            <w:noProof/>
          </w:rPr>
        </w:r>
        <w:r w:rsidR="00874189">
          <w:rPr>
            <w:noProof/>
          </w:rPr>
          <w:fldChar w:fldCharType="separate"/>
        </w:r>
        <w:r w:rsidR="00874189">
          <w:rPr>
            <w:noProof/>
          </w:rPr>
          <w:t>6</w:t>
        </w:r>
        <w:r w:rsidR="00874189">
          <w:rPr>
            <w:noProof/>
          </w:rPr>
          <w:fldChar w:fldCharType="end"/>
        </w:r>
      </w:hyperlink>
    </w:p>
    <w:p w:rsidR="00874189" w:rsidRDefault="00213ABD">
      <w:pPr>
        <w:pStyle w:val="TM1"/>
        <w:rPr>
          <w:rFonts w:asciiTheme="minorHAnsi" w:eastAsiaTheme="minorEastAsia" w:hAnsiTheme="minorHAnsi" w:cstheme="minorBidi"/>
          <w:noProof/>
          <w:color w:val="auto"/>
          <w:kern w:val="0"/>
          <w:sz w:val="22"/>
          <w:szCs w:val="22"/>
          <w:lang w:eastAsia="fr-FR"/>
        </w:rPr>
      </w:pPr>
      <w:hyperlink w:anchor="_Toc381365257" w:history="1">
        <w:r w:rsidR="00874189" w:rsidRPr="000B6980">
          <w:rPr>
            <w:rStyle w:val="Lienhypertexte"/>
            <w:noProof/>
          </w:rPr>
          <w:t>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Privilèges</w:t>
        </w:r>
        <w:r w:rsidR="00874189">
          <w:rPr>
            <w:noProof/>
          </w:rPr>
          <w:tab/>
        </w:r>
        <w:r w:rsidR="00874189">
          <w:rPr>
            <w:noProof/>
          </w:rPr>
          <w:fldChar w:fldCharType="begin"/>
        </w:r>
        <w:r w:rsidR="00874189">
          <w:rPr>
            <w:noProof/>
          </w:rPr>
          <w:instrText xml:space="preserve"> PAGEREF _Toc381365257 \h </w:instrText>
        </w:r>
        <w:r w:rsidR="00874189">
          <w:rPr>
            <w:noProof/>
          </w:rPr>
        </w:r>
        <w:r w:rsidR="00874189">
          <w:rPr>
            <w:noProof/>
          </w:rPr>
          <w:fldChar w:fldCharType="separate"/>
        </w:r>
        <w:r w:rsidR="00874189">
          <w:rPr>
            <w:noProof/>
          </w:rPr>
          <w:t>7</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58" w:history="1">
        <w:r w:rsidR="00874189" w:rsidRPr="000B6980">
          <w:rPr>
            <w:rStyle w:val="Lienhypertexte"/>
            <w:noProof/>
            <w14:scene3d>
              <w14:camera w14:prst="orthographicFront"/>
              <w14:lightRig w14:rig="threePt" w14:dir="t">
                <w14:rot w14:lat="0" w14:lon="0" w14:rev="0"/>
              </w14:lightRig>
            </w14:scene3d>
          </w:rPr>
          <w:t>2.1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Description des différents privilèges</w:t>
        </w:r>
        <w:r w:rsidR="00874189">
          <w:rPr>
            <w:noProof/>
          </w:rPr>
          <w:tab/>
        </w:r>
        <w:r w:rsidR="00874189">
          <w:rPr>
            <w:noProof/>
          </w:rPr>
          <w:fldChar w:fldCharType="begin"/>
        </w:r>
        <w:r w:rsidR="00874189">
          <w:rPr>
            <w:noProof/>
          </w:rPr>
          <w:instrText xml:space="preserve"> PAGEREF _Toc381365258 \h </w:instrText>
        </w:r>
        <w:r w:rsidR="00874189">
          <w:rPr>
            <w:noProof/>
          </w:rPr>
        </w:r>
        <w:r w:rsidR="00874189">
          <w:rPr>
            <w:noProof/>
          </w:rPr>
          <w:fldChar w:fldCharType="separate"/>
        </w:r>
        <w:r w:rsidR="00874189">
          <w:rPr>
            <w:noProof/>
          </w:rPr>
          <w:t>7</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59" w:history="1">
        <w:r w:rsidR="00874189" w:rsidRPr="000B6980">
          <w:rPr>
            <w:rStyle w:val="Lienhypertexte"/>
            <w:noProof/>
          </w:rPr>
          <w:t>2.1.1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Gestion des programmes/stratégies</w:t>
        </w:r>
        <w:r w:rsidR="00874189">
          <w:rPr>
            <w:noProof/>
          </w:rPr>
          <w:tab/>
        </w:r>
        <w:r w:rsidR="00874189">
          <w:rPr>
            <w:noProof/>
          </w:rPr>
          <w:fldChar w:fldCharType="begin"/>
        </w:r>
        <w:r w:rsidR="00874189">
          <w:rPr>
            <w:noProof/>
          </w:rPr>
          <w:instrText xml:space="preserve"> PAGEREF _Toc381365259 \h </w:instrText>
        </w:r>
        <w:r w:rsidR="00874189">
          <w:rPr>
            <w:noProof/>
          </w:rPr>
        </w:r>
        <w:r w:rsidR="00874189">
          <w:rPr>
            <w:noProof/>
          </w:rPr>
          <w:fldChar w:fldCharType="separate"/>
        </w:r>
        <w:r w:rsidR="00874189">
          <w:rPr>
            <w:noProof/>
          </w:rPr>
          <w:t>7</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60" w:history="1">
        <w:r w:rsidR="00874189" w:rsidRPr="000B6980">
          <w:rPr>
            <w:rStyle w:val="Lienhypertexte"/>
            <w:noProof/>
          </w:rPr>
          <w:t>2.1.2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Saisie</w:t>
        </w:r>
        <w:r w:rsidR="00874189">
          <w:rPr>
            <w:noProof/>
          </w:rPr>
          <w:tab/>
        </w:r>
        <w:r w:rsidR="00874189">
          <w:rPr>
            <w:noProof/>
          </w:rPr>
          <w:fldChar w:fldCharType="begin"/>
        </w:r>
        <w:r w:rsidR="00874189">
          <w:rPr>
            <w:noProof/>
          </w:rPr>
          <w:instrText xml:space="preserve"> PAGEREF _Toc381365260 \h </w:instrText>
        </w:r>
        <w:r w:rsidR="00874189">
          <w:rPr>
            <w:noProof/>
          </w:rPr>
        </w:r>
        <w:r w:rsidR="00874189">
          <w:rPr>
            <w:noProof/>
          </w:rPr>
          <w:fldChar w:fldCharType="separate"/>
        </w:r>
        <w:r w:rsidR="00874189">
          <w:rPr>
            <w:noProof/>
          </w:rPr>
          <w:t>7</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61" w:history="1">
        <w:r w:rsidR="00874189" w:rsidRPr="000B6980">
          <w:rPr>
            <w:rStyle w:val="Lienhypertexte"/>
            <w:noProof/>
          </w:rPr>
          <w:t>2.1.3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Consultation</w:t>
        </w:r>
        <w:r w:rsidR="00874189">
          <w:rPr>
            <w:noProof/>
          </w:rPr>
          <w:tab/>
        </w:r>
        <w:r w:rsidR="00874189">
          <w:rPr>
            <w:noProof/>
          </w:rPr>
          <w:fldChar w:fldCharType="begin"/>
        </w:r>
        <w:r w:rsidR="00874189">
          <w:rPr>
            <w:noProof/>
          </w:rPr>
          <w:instrText xml:space="preserve"> PAGEREF _Toc381365261 \h </w:instrText>
        </w:r>
        <w:r w:rsidR="00874189">
          <w:rPr>
            <w:noProof/>
          </w:rPr>
        </w:r>
        <w:r w:rsidR="00874189">
          <w:rPr>
            <w:noProof/>
          </w:rPr>
          <w:fldChar w:fldCharType="separate"/>
        </w:r>
        <w:r w:rsidR="00874189">
          <w:rPr>
            <w:noProof/>
          </w:rPr>
          <w:t>8</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62" w:history="1">
        <w:r w:rsidR="00874189" w:rsidRPr="000B6980">
          <w:rPr>
            <w:rStyle w:val="Lienhypertexte"/>
            <w:noProof/>
          </w:rPr>
          <w:t>2.1.4</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Validation</w:t>
        </w:r>
        <w:r w:rsidR="00874189">
          <w:rPr>
            <w:noProof/>
          </w:rPr>
          <w:tab/>
        </w:r>
        <w:r w:rsidR="00874189">
          <w:rPr>
            <w:noProof/>
          </w:rPr>
          <w:fldChar w:fldCharType="begin"/>
        </w:r>
        <w:r w:rsidR="00874189">
          <w:rPr>
            <w:noProof/>
          </w:rPr>
          <w:instrText xml:space="preserve"> PAGEREF _Toc381365262 \h </w:instrText>
        </w:r>
        <w:r w:rsidR="00874189">
          <w:rPr>
            <w:noProof/>
          </w:rPr>
        </w:r>
        <w:r w:rsidR="00874189">
          <w:rPr>
            <w:noProof/>
          </w:rPr>
          <w:fldChar w:fldCharType="separate"/>
        </w:r>
        <w:r w:rsidR="00874189">
          <w:rPr>
            <w:noProof/>
          </w:rPr>
          <w:t>8</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63" w:history="1">
        <w:r w:rsidR="00874189" w:rsidRPr="000B6980">
          <w:rPr>
            <w:rStyle w:val="Lienhypertexte"/>
            <w:noProof/>
          </w:rPr>
          <w:t>2.1.5</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Qualification</w:t>
        </w:r>
        <w:r w:rsidR="00874189">
          <w:rPr>
            <w:noProof/>
          </w:rPr>
          <w:tab/>
        </w:r>
        <w:r w:rsidR="00874189">
          <w:rPr>
            <w:noProof/>
          </w:rPr>
          <w:fldChar w:fldCharType="begin"/>
        </w:r>
        <w:r w:rsidR="00874189">
          <w:rPr>
            <w:noProof/>
          </w:rPr>
          <w:instrText xml:space="preserve"> PAGEREF _Toc381365263 \h </w:instrText>
        </w:r>
        <w:r w:rsidR="00874189">
          <w:rPr>
            <w:noProof/>
          </w:rPr>
        </w:r>
        <w:r w:rsidR="00874189">
          <w:rPr>
            <w:noProof/>
          </w:rPr>
          <w:fldChar w:fldCharType="separate"/>
        </w:r>
        <w:r w:rsidR="00874189">
          <w:rPr>
            <w:noProof/>
          </w:rPr>
          <w:t>9</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64" w:history="1">
        <w:r w:rsidR="00874189" w:rsidRPr="000B6980">
          <w:rPr>
            <w:rStyle w:val="Lienhypertexte"/>
            <w:noProof/>
            <w14:scene3d>
              <w14:camera w14:prst="orthographicFront"/>
              <w14:lightRig w14:rig="threePt" w14:dir="t">
                <w14:rot w14:lat="0" w14:lon="0" w14:rev="0"/>
              </w14:lightRig>
            </w14:scene3d>
          </w:rPr>
          <w:t>2.2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Privilèges des services</w:t>
        </w:r>
        <w:r w:rsidR="00874189">
          <w:rPr>
            <w:noProof/>
          </w:rPr>
          <w:tab/>
        </w:r>
        <w:r w:rsidR="00874189">
          <w:rPr>
            <w:noProof/>
          </w:rPr>
          <w:fldChar w:fldCharType="begin"/>
        </w:r>
        <w:r w:rsidR="00874189">
          <w:rPr>
            <w:noProof/>
          </w:rPr>
          <w:instrText xml:space="preserve"> PAGEREF _Toc381365264 \h </w:instrText>
        </w:r>
        <w:r w:rsidR="00874189">
          <w:rPr>
            <w:noProof/>
          </w:rPr>
        </w:r>
        <w:r w:rsidR="00874189">
          <w:rPr>
            <w:noProof/>
          </w:rPr>
          <w:fldChar w:fldCharType="separate"/>
        </w:r>
        <w:r w:rsidR="00874189">
          <w:rPr>
            <w:noProof/>
          </w:rPr>
          <w:t>9</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65" w:history="1">
        <w:r w:rsidR="00874189" w:rsidRPr="000B6980">
          <w:rPr>
            <w:rStyle w:val="Lienhypertexte"/>
            <w:noProof/>
            <w14:scene3d>
              <w14:camera w14:prst="orthographicFront"/>
              <w14:lightRig w14:rig="threePt" w14:dir="t">
                <w14:rot w14:lat="0" w14:lon="0" w14:rev="0"/>
              </w14:lightRig>
            </w14:scene3d>
          </w:rPr>
          <w:t>2.3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Note sur le processus de validation/qualification des données dans Allegro</w:t>
        </w:r>
        <w:r w:rsidR="00874189">
          <w:rPr>
            <w:noProof/>
          </w:rPr>
          <w:tab/>
        </w:r>
        <w:r w:rsidR="00874189">
          <w:rPr>
            <w:noProof/>
          </w:rPr>
          <w:fldChar w:fldCharType="begin"/>
        </w:r>
        <w:r w:rsidR="00874189">
          <w:rPr>
            <w:noProof/>
          </w:rPr>
          <w:instrText xml:space="preserve"> PAGEREF _Toc381365265 \h </w:instrText>
        </w:r>
        <w:r w:rsidR="00874189">
          <w:rPr>
            <w:noProof/>
          </w:rPr>
        </w:r>
        <w:r w:rsidR="00874189">
          <w:rPr>
            <w:noProof/>
          </w:rPr>
          <w:fldChar w:fldCharType="separate"/>
        </w:r>
        <w:r w:rsidR="00874189">
          <w:rPr>
            <w:noProof/>
          </w:rPr>
          <w:t>10</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66" w:history="1">
        <w:r w:rsidR="00874189" w:rsidRPr="000B6980">
          <w:rPr>
            <w:rStyle w:val="Lienhypertexte"/>
            <w:noProof/>
            <w14:scene3d>
              <w14:camera w14:prst="orthographicFront"/>
              <w14:lightRig w14:rig="threePt" w14:dir="t">
                <w14:rot w14:lat="0" w14:lon="0" w14:rev="0"/>
              </w14:lightRig>
            </w14:scene3d>
          </w:rPr>
          <w:t>2.4</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Tableau récapitulatif</w:t>
        </w:r>
        <w:r w:rsidR="00874189">
          <w:rPr>
            <w:noProof/>
          </w:rPr>
          <w:tab/>
        </w:r>
        <w:r w:rsidR="00874189">
          <w:rPr>
            <w:noProof/>
          </w:rPr>
          <w:fldChar w:fldCharType="begin"/>
        </w:r>
        <w:r w:rsidR="00874189">
          <w:rPr>
            <w:noProof/>
          </w:rPr>
          <w:instrText xml:space="preserve"> PAGEREF _Toc381365266 \h </w:instrText>
        </w:r>
        <w:r w:rsidR="00874189">
          <w:rPr>
            <w:noProof/>
          </w:rPr>
        </w:r>
        <w:r w:rsidR="00874189">
          <w:rPr>
            <w:noProof/>
          </w:rPr>
          <w:fldChar w:fldCharType="separate"/>
        </w:r>
        <w:r w:rsidR="00874189">
          <w:rPr>
            <w:noProof/>
          </w:rPr>
          <w:t>11</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67" w:history="1">
        <w:r w:rsidR="00874189" w:rsidRPr="000B6980">
          <w:rPr>
            <w:rStyle w:val="Lienhypertexte"/>
            <w:noProof/>
            <w14:scene3d>
              <w14:camera w14:prst="orthographicFront"/>
              <w14:lightRig w14:rig="threePt" w14:dir="t">
                <w14:rot w14:lat="0" w14:lon="0" w14:rev="0"/>
              </w14:lightRig>
            </w14:scene3d>
          </w:rPr>
          <w:t>2.5</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Duplication automatique de privilèges</w:t>
        </w:r>
        <w:r w:rsidR="00874189">
          <w:rPr>
            <w:noProof/>
          </w:rPr>
          <w:tab/>
        </w:r>
        <w:r w:rsidR="00874189">
          <w:rPr>
            <w:noProof/>
          </w:rPr>
          <w:fldChar w:fldCharType="begin"/>
        </w:r>
        <w:r w:rsidR="00874189">
          <w:rPr>
            <w:noProof/>
          </w:rPr>
          <w:instrText xml:space="preserve"> PAGEREF _Toc381365267 \h </w:instrText>
        </w:r>
        <w:r w:rsidR="00874189">
          <w:rPr>
            <w:noProof/>
          </w:rPr>
        </w:r>
        <w:r w:rsidR="00874189">
          <w:rPr>
            <w:noProof/>
          </w:rPr>
          <w:fldChar w:fldCharType="separate"/>
        </w:r>
        <w:r w:rsidR="00874189">
          <w:rPr>
            <w:noProof/>
          </w:rPr>
          <w:t>11</w:t>
        </w:r>
        <w:r w:rsidR="00874189">
          <w:rPr>
            <w:noProof/>
          </w:rPr>
          <w:fldChar w:fldCharType="end"/>
        </w:r>
      </w:hyperlink>
    </w:p>
    <w:p w:rsidR="00874189" w:rsidRDefault="00213ABD">
      <w:pPr>
        <w:pStyle w:val="TM1"/>
        <w:rPr>
          <w:rFonts w:asciiTheme="minorHAnsi" w:eastAsiaTheme="minorEastAsia" w:hAnsiTheme="minorHAnsi" w:cstheme="minorBidi"/>
          <w:noProof/>
          <w:color w:val="auto"/>
          <w:kern w:val="0"/>
          <w:sz w:val="22"/>
          <w:szCs w:val="22"/>
          <w:lang w:eastAsia="fr-FR"/>
        </w:rPr>
      </w:pPr>
      <w:hyperlink w:anchor="_Toc381365268" w:history="1">
        <w:r w:rsidR="00874189" w:rsidRPr="000B6980">
          <w:rPr>
            <w:rStyle w:val="Lienhypertexte"/>
            <w:noProof/>
          </w:rPr>
          <w:t>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Fonction de remplissage des droits depuis les privilèges par programme</w:t>
        </w:r>
        <w:r w:rsidR="00874189">
          <w:rPr>
            <w:noProof/>
          </w:rPr>
          <w:tab/>
        </w:r>
        <w:r w:rsidR="00874189">
          <w:rPr>
            <w:noProof/>
          </w:rPr>
          <w:fldChar w:fldCharType="begin"/>
        </w:r>
        <w:r w:rsidR="00874189">
          <w:rPr>
            <w:noProof/>
          </w:rPr>
          <w:instrText xml:space="preserve"> PAGEREF _Toc381365268 \h </w:instrText>
        </w:r>
        <w:r w:rsidR="00874189">
          <w:rPr>
            <w:noProof/>
          </w:rPr>
        </w:r>
        <w:r w:rsidR="00874189">
          <w:rPr>
            <w:noProof/>
          </w:rPr>
          <w:fldChar w:fldCharType="separate"/>
        </w:r>
        <w:r w:rsidR="00874189">
          <w:rPr>
            <w:noProof/>
          </w:rPr>
          <w:t>12</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69" w:history="1">
        <w:r w:rsidR="00874189" w:rsidRPr="000B6980">
          <w:rPr>
            <w:rStyle w:val="Lienhypertexte"/>
            <w:noProof/>
            <w14:scene3d>
              <w14:camera w14:prst="orthographicFront"/>
              <w14:lightRig w14:rig="threePt" w14:dir="t">
                <w14:rot w14:lat="0" w14:lon="0" w14:rev="0"/>
              </w14:lightRig>
            </w14:scene3d>
          </w:rPr>
          <w:t>3.1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Paramètres et constantes d'exploitation</w:t>
        </w:r>
        <w:r w:rsidR="00874189">
          <w:rPr>
            <w:noProof/>
          </w:rPr>
          <w:tab/>
        </w:r>
        <w:r w:rsidR="00874189">
          <w:rPr>
            <w:noProof/>
          </w:rPr>
          <w:fldChar w:fldCharType="begin"/>
        </w:r>
        <w:r w:rsidR="00874189">
          <w:rPr>
            <w:noProof/>
          </w:rPr>
          <w:instrText xml:space="preserve"> PAGEREF _Toc381365269 \h </w:instrText>
        </w:r>
        <w:r w:rsidR="00874189">
          <w:rPr>
            <w:noProof/>
          </w:rPr>
        </w:r>
        <w:r w:rsidR="00874189">
          <w:rPr>
            <w:noProof/>
          </w:rPr>
          <w:fldChar w:fldCharType="separate"/>
        </w:r>
        <w:r w:rsidR="00874189">
          <w:rPr>
            <w:noProof/>
          </w:rPr>
          <w:t>13</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0" w:history="1">
        <w:r w:rsidR="00874189" w:rsidRPr="000B6980">
          <w:rPr>
            <w:rStyle w:val="Lienhypertexte"/>
            <w:noProof/>
          </w:rPr>
          <w:t>3.1.1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Paramètres</w:t>
        </w:r>
        <w:r w:rsidR="00874189">
          <w:rPr>
            <w:noProof/>
          </w:rPr>
          <w:tab/>
        </w:r>
        <w:r w:rsidR="00874189">
          <w:rPr>
            <w:noProof/>
          </w:rPr>
          <w:fldChar w:fldCharType="begin"/>
        </w:r>
        <w:r w:rsidR="00874189">
          <w:rPr>
            <w:noProof/>
          </w:rPr>
          <w:instrText xml:space="preserve"> PAGEREF _Toc381365270 \h </w:instrText>
        </w:r>
        <w:r w:rsidR="00874189">
          <w:rPr>
            <w:noProof/>
          </w:rPr>
        </w:r>
        <w:r w:rsidR="00874189">
          <w:rPr>
            <w:noProof/>
          </w:rPr>
          <w:fldChar w:fldCharType="separate"/>
        </w:r>
        <w:r w:rsidR="00874189">
          <w:rPr>
            <w:noProof/>
          </w:rPr>
          <w:t>13</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1" w:history="1">
        <w:r w:rsidR="00874189" w:rsidRPr="000B6980">
          <w:rPr>
            <w:rStyle w:val="Lienhypertexte"/>
            <w:noProof/>
          </w:rPr>
          <w:t>3.1.2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Constantes d’exploitation</w:t>
        </w:r>
        <w:r w:rsidR="00874189">
          <w:rPr>
            <w:noProof/>
          </w:rPr>
          <w:tab/>
        </w:r>
        <w:r w:rsidR="00874189">
          <w:rPr>
            <w:noProof/>
          </w:rPr>
          <w:fldChar w:fldCharType="begin"/>
        </w:r>
        <w:r w:rsidR="00874189">
          <w:rPr>
            <w:noProof/>
          </w:rPr>
          <w:instrText xml:space="preserve"> PAGEREF _Toc381365271 \h </w:instrText>
        </w:r>
        <w:r w:rsidR="00874189">
          <w:rPr>
            <w:noProof/>
          </w:rPr>
        </w:r>
        <w:r w:rsidR="00874189">
          <w:rPr>
            <w:noProof/>
          </w:rPr>
          <w:fldChar w:fldCharType="separate"/>
        </w:r>
        <w:r w:rsidR="00874189">
          <w:rPr>
            <w:noProof/>
          </w:rPr>
          <w:t>13</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72" w:history="1">
        <w:r w:rsidR="00874189" w:rsidRPr="000B6980">
          <w:rPr>
            <w:rStyle w:val="Lienhypertexte"/>
            <w:noProof/>
            <w14:scene3d>
              <w14:camera w14:prst="orthographicFront"/>
              <w14:lightRig w14:rig="threePt" w14:dir="t">
                <w14:rot w14:lat="0" w14:lon="0" w14:rev="0"/>
              </w14:lightRig>
            </w14:scene3d>
          </w:rPr>
          <w:t>3.2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Règles mises en œuvre pour le remplissage des droits</w:t>
        </w:r>
        <w:r w:rsidR="00874189">
          <w:rPr>
            <w:noProof/>
          </w:rPr>
          <w:tab/>
        </w:r>
        <w:r w:rsidR="00874189">
          <w:rPr>
            <w:noProof/>
          </w:rPr>
          <w:fldChar w:fldCharType="begin"/>
        </w:r>
        <w:r w:rsidR="00874189">
          <w:rPr>
            <w:noProof/>
          </w:rPr>
          <w:instrText xml:space="preserve"> PAGEREF _Toc381365272 \h </w:instrText>
        </w:r>
        <w:r w:rsidR="00874189">
          <w:rPr>
            <w:noProof/>
          </w:rPr>
        </w:r>
        <w:r w:rsidR="00874189">
          <w:rPr>
            <w:noProof/>
          </w:rPr>
          <w:fldChar w:fldCharType="separate"/>
        </w:r>
        <w:r w:rsidR="00874189">
          <w:rPr>
            <w:noProof/>
          </w:rPr>
          <w:t>14</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3" w:history="1">
        <w:r w:rsidR="00874189" w:rsidRPr="000B6980">
          <w:rPr>
            <w:rStyle w:val="Lienhypertexte"/>
            <w:noProof/>
          </w:rPr>
          <w:t>3.2.1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Privilèges sur des personnes</w:t>
        </w:r>
        <w:r w:rsidR="00874189">
          <w:rPr>
            <w:noProof/>
          </w:rPr>
          <w:tab/>
        </w:r>
        <w:r w:rsidR="00874189">
          <w:rPr>
            <w:noProof/>
          </w:rPr>
          <w:fldChar w:fldCharType="begin"/>
        </w:r>
        <w:r w:rsidR="00874189">
          <w:rPr>
            <w:noProof/>
          </w:rPr>
          <w:instrText xml:space="preserve"> PAGEREF _Toc381365273 \h </w:instrText>
        </w:r>
        <w:r w:rsidR="00874189">
          <w:rPr>
            <w:noProof/>
          </w:rPr>
        </w:r>
        <w:r w:rsidR="00874189">
          <w:rPr>
            <w:noProof/>
          </w:rPr>
          <w:fldChar w:fldCharType="separate"/>
        </w:r>
        <w:r w:rsidR="00874189">
          <w:rPr>
            <w:noProof/>
          </w:rPr>
          <w:t>16</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4" w:history="1">
        <w:r w:rsidR="00874189" w:rsidRPr="000B6980">
          <w:rPr>
            <w:rStyle w:val="Lienhypertexte"/>
            <w:noProof/>
          </w:rPr>
          <w:t>3.2.2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Privilèges par lieu(x)</w:t>
        </w:r>
        <w:r w:rsidR="00874189">
          <w:rPr>
            <w:noProof/>
          </w:rPr>
          <w:tab/>
        </w:r>
        <w:r w:rsidR="00874189">
          <w:rPr>
            <w:noProof/>
          </w:rPr>
          <w:fldChar w:fldCharType="begin"/>
        </w:r>
        <w:r w:rsidR="00874189">
          <w:rPr>
            <w:noProof/>
          </w:rPr>
          <w:instrText xml:space="preserve"> PAGEREF _Toc381365274 \h </w:instrText>
        </w:r>
        <w:r w:rsidR="00874189">
          <w:rPr>
            <w:noProof/>
          </w:rPr>
        </w:r>
        <w:r w:rsidR="00874189">
          <w:rPr>
            <w:noProof/>
          </w:rPr>
          <w:fldChar w:fldCharType="separate"/>
        </w:r>
        <w:r w:rsidR="00874189">
          <w:rPr>
            <w:noProof/>
          </w:rPr>
          <w:t>16</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5" w:history="1">
        <w:r w:rsidR="00874189" w:rsidRPr="000B6980">
          <w:rPr>
            <w:rStyle w:val="Lienhypertexte"/>
            <w:noProof/>
          </w:rPr>
          <w:t>3.2.3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Héritage du droit des services</w:t>
        </w:r>
        <w:r w:rsidR="00874189">
          <w:rPr>
            <w:noProof/>
          </w:rPr>
          <w:tab/>
        </w:r>
        <w:r w:rsidR="00874189">
          <w:rPr>
            <w:noProof/>
          </w:rPr>
          <w:fldChar w:fldCharType="begin"/>
        </w:r>
        <w:r w:rsidR="00874189">
          <w:rPr>
            <w:noProof/>
          </w:rPr>
          <w:instrText xml:space="preserve"> PAGEREF _Toc381365275 \h </w:instrText>
        </w:r>
        <w:r w:rsidR="00874189">
          <w:rPr>
            <w:noProof/>
          </w:rPr>
        </w:r>
        <w:r w:rsidR="00874189">
          <w:rPr>
            <w:noProof/>
          </w:rPr>
          <w:fldChar w:fldCharType="separate"/>
        </w:r>
        <w:r w:rsidR="00874189">
          <w:rPr>
            <w:noProof/>
          </w:rPr>
          <w:t>17</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6" w:history="1">
        <w:r w:rsidR="00874189" w:rsidRPr="000B6980">
          <w:rPr>
            <w:rStyle w:val="Lienhypertexte"/>
            <w:noProof/>
          </w:rPr>
          <w:t>3.2.4</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Règles de correspondances périodes d'immatriculations – périodes d'ouverture de droits</w:t>
        </w:r>
        <w:r w:rsidR="00874189">
          <w:rPr>
            <w:noProof/>
          </w:rPr>
          <w:tab/>
        </w:r>
        <w:r w:rsidR="00874189">
          <w:rPr>
            <w:noProof/>
          </w:rPr>
          <w:fldChar w:fldCharType="begin"/>
        </w:r>
        <w:r w:rsidR="00874189">
          <w:rPr>
            <w:noProof/>
          </w:rPr>
          <w:instrText xml:space="preserve"> PAGEREF _Toc381365276 \h </w:instrText>
        </w:r>
        <w:r w:rsidR="00874189">
          <w:rPr>
            <w:noProof/>
          </w:rPr>
        </w:r>
        <w:r w:rsidR="00874189">
          <w:rPr>
            <w:noProof/>
          </w:rPr>
          <w:fldChar w:fldCharType="separate"/>
        </w:r>
        <w:r w:rsidR="00874189">
          <w:rPr>
            <w:noProof/>
          </w:rPr>
          <w:t>17</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77" w:history="1">
        <w:r w:rsidR="00874189" w:rsidRPr="000B6980">
          <w:rPr>
            <w:rStyle w:val="Lienhypertexte"/>
            <w:noProof/>
          </w:rPr>
          <w:t>3.2.5</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Cas des portefeuilles volumineux</w:t>
        </w:r>
        <w:r w:rsidR="00874189">
          <w:rPr>
            <w:noProof/>
          </w:rPr>
          <w:tab/>
        </w:r>
        <w:r w:rsidR="00874189">
          <w:rPr>
            <w:noProof/>
          </w:rPr>
          <w:fldChar w:fldCharType="begin"/>
        </w:r>
        <w:r w:rsidR="00874189">
          <w:rPr>
            <w:noProof/>
          </w:rPr>
          <w:instrText xml:space="preserve"> PAGEREF _Toc381365277 \h </w:instrText>
        </w:r>
        <w:r w:rsidR="00874189">
          <w:rPr>
            <w:noProof/>
          </w:rPr>
        </w:r>
        <w:r w:rsidR="00874189">
          <w:rPr>
            <w:noProof/>
          </w:rPr>
          <w:fldChar w:fldCharType="separate"/>
        </w:r>
        <w:r w:rsidR="00874189">
          <w:rPr>
            <w:noProof/>
          </w:rPr>
          <w:t>19</w:t>
        </w:r>
        <w:r w:rsidR="00874189">
          <w:rPr>
            <w:noProof/>
          </w:rPr>
          <w:fldChar w:fldCharType="end"/>
        </w:r>
      </w:hyperlink>
    </w:p>
    <w:p w:rsidR="00874189" w:rsidRDefault="00213ABD">
      <w:pPr>
        <w:pStyle w:val="TM1"/>
        <w:rPr>
          <w:rFonts w:asciiTheme="minorHAnsi" w:eastAsiaTheme="minorEastAsia" w:hAnsiTheme="minorHAnsi" w:cstheme="minorBidi"/>
          <w:noProof/>
          <w:color w:val="auto"/>
          <w:kern w:val="0"/>
          <w:sz w:val="22"/>
          <w:szCs w:val="22"/>
          <w:lang w:eastAsia="fr-FR"/>
        </w:rPr>
      </w:pPr>
      <w:hyperlink w:anchor="_Toc381365278" w:history="1">
        <w:r w:rsidR="00874189" w:rsidRPr="000B6980">
          <w:rPr>
            <w:rStyle w:val="Lienhypertexte"/>
            <w:noProof/>
          </w:rPr>
          <w:t>4</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Annexes</w:t>
        </w:r>
        <w:r w:rsidR="00874189">
          <w:rPr>
            <w:noProof/>
          </w:rPr>
          <w:tab/>
        </w:r>
        <w:r w:rsidR="00874189">
          <w:rPr>
            <w:noProof/>
          </w:rPr>
          <w:fldChar w:fldCharType="begin"/>
        </w:r>
        <w:r w:rsidR="00874189">
          <w:rPr>
            <w:noProof/>
          </w:rPr>
          <w:instrText xml:space="preserve"> PAGEREF _Toc381365278 \h </w:instrText>
        </w:r>
        <w:r w:rsidR="00874189">
          <w:rPr>
            <w:noProof/>
          </w:rPr>
        </w:r>
        <w:r w:rsidR="00874189">
          <w:rPr>
            <w:noProof/>
          </w:rPr>
          <w:fldChar w:fldCharType="separate"/>
        </w:r>
        <w:r w:rsidR="00874189">
          <w:rPr>
            <w:noProof/>
          </w:rPr>
          <w:t>20</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79" w:history="1">
        <w:r w:rsidR="00874189" w:rsidRPr="000B6980">
          <w:rPr>
            <w:rStyle w:val="Lienhypertexte"/>
            <w:noProof/>
            <w14:scene3d>
              <w14:camera w14:prst="orthographicFront"/>
              <w14:lightRig w14:rig="threePt" w14:dir="t">
                <w14:rot w14:lat="0" w14:lon="0" w14:rev="0"/>
              </w14:lightRig>
            </w14:scene3d>
          </w:rPr>
          <w:t>4.1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Modèle de données de l’ancienne gestion des droits par portefeuilles de navires</w:t>
        </w:r>
        <w:r w:rsidR="00874189">
          <w:rPr>
            <w:noProof/>
          </w:rPr>
          <w:tab/>
        </w:r>
        <w:r w:rsidR="00874189">
          <w:rPr>
            <w:noProof/>
          </w:rPr>
          <w:fldChar w:fldCharType="begin"/>
        </w:r>
        <w:r w:rsidR="00874189">
          <w:rPr>
            <w:noProof/>
          </w:rPr>
          <w:instrText xml:space="preserve"> PAGEREF _Toc381365279 \h </w:instrText>
        </w:r>
        <w:r w:rsidR="00874189">
          <w:rPr>
            <w:noProof/>
          </w:rPr>
        </w:r>
        <w:r w:rsidR="00874189">
          <w:rPr>
            <w:noProof/>
          </w:rPr>
          <w:fldChar w:fldCharType="separate"/>
        </w:r>
        <w:r w:rsidR="00874189">
          <w:rPr>
            <w:noProof/>
          </w:rPr>
          <w:t>20</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80" w:history="1">
        <w:r w:rsidR="00874189" w:rsidRPr="000B6980">
          <w:rPr>
            <w:rStyle w:val="Lienhypertexte"/>
            <w:noProof/>
            <w14:scene3d>
              <w14:camera w14:prst="orthographicFront"/>
              <w14:lightRig w14:rig="threePt" w14:dir="t">
                <w14:rot w14:lat="0" w14:lon="0" w14:rev="0"/>
              </w14:lightRig>
            </w14:scene3d>
          </w:rPr>
          <w:t>4.2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Modèle de données de la nouvelle gestion des droits</w:t>
        </w:r>
        <w:r w:rsidR="00874189">
          <w:rPr>
            <w:noProof/>
          </w:rPr>
          <w:tab/>
        </w:r>
        <w:r w:rsidR="00874189">
          <w:rPr>
            <w:noProof/>
          </w:rPr>
          <w:fldChar w:fldCharType="begin"/>
        </w:r>
        <w:r w:rsidR="00874189">
          <w:rPr>
            <w:noProof/>
          </w:rPr>
          <w:instrText xml:space="preserve"> PAGEREF _Toc381365280 \h </w:instrText>
        </w:r>
        <w:r w:rsidR="00874189">
          <w:rPr>
            <w:noProof/>
          </w:rPr>
        </w:r>
        <w:r w:rsidR="00874189">
          <w:rPr>
            <w:noProof/>
          </w:rPr>
          <w:fldChar w:fldCharType="separate"/>
        </w:r>
        <w:r w:rsidR="00874189">
          <w:rPr>
            <w:noProof/>
          </w:rPr>
          <w:t>21</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81" w:history="1">
        <w:r w:rsidR="00874189" w:rsidRPr="000B6980">
          <w:rPr>
            <w:rStyle w:val="Lienhypertexte"/>
            <w:noProof/>
            <w14:scene3d>
              <w14:camera w14:prst="orthographicFront"/>
              <w14:lightRig w14:rig="threePt" w14:dir="t">
                <w14:rot w14:lat="0" w14:lon="0" w14:rev="0"/>
              </w14:lightRig>
            </w14:scene3d>
          </w:rPr>
          <w:t>4.3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Modèle de données des droits Allegro</w:t>
        </w:r>
        <w:r w:rsidR="00874189">
          <w:rPr>
            <w:noProof/>
          </w:rPr>
          <w:tab/>
        </w:r>
        <w:r w:rsidR="00874189">
          <w:rPr>
            <w:noProof/>
          </w:rPr>
          <w:fldChar w:fldCharType="begin"/>
        </w:r>
        <w:r w:rsidR="00874189">
          <w:rPr>
            <w:noProof/>
          </w:rPr>
          <w:instrText xml:space="preserve"> PAGEREF _Toc381365281 \h </w:instrText>
        </w:r>
        <w:r w:rsidR="00874189">
          <w:rPr>
            <w:noProof/>
          </w:rPr>
        </w:r>
        <w:r w:rsidR="00874189">
          <w:rPr>
            <w:noProof/>
          </w:rPr>
          <w:fldChar w:fldCharType="separate"/>
        </w:r>
        <w:r w:rsidR="00874189">
          <w:rPr>
            <w:noProof/>
          </w:rPr>
          <w:t>22</w:t>
        </w:r>
        <w:r w:rsidR="00874189">
          <w:rPr>
            <w:noProof/>
          </w:rPr>
          <w:fldChar w:fldCharType="end"/>
        </w:r>
      </w:hyperlink>
    </w:p>
    <w:p w:rsidR="00874189" w:rsidRDefault="00213ABD">
      <w:pPr>
        <w:pStyle w:val="TM2"/>
        <w:rPr>
          <w:rFonts w:asciiTheme="minorHAnsi" w:eastAsiaTheme="minorEastAsia" w:hAnsiTheme="minorHAnsi" w:cstheme="minorBidi"/>
          <w:noProof/>
          <w:color w:val="auto"/>
          <w:kern w:val="0"/>
          <w:sz w:val="22"/>
          <w:szCs w:val="22"/>
          <w:lang w:eastAsia="fr-FR"/>
        </w:rPr>
      </w:pPr>
      <w:hyperlink w:anchor="_Toc381365282" w:history="1">
        <w:r w:rsidR="00874189" w:rsidRPr="000B6980">
          <w:rPr>
            <w:rStyle w:val="Lienhypertexte"/>
            <w:noProof/>
            <w14:scene3d>
              <w14:camera w14:prst="orthographicFront"/>
              <w14:lightRig w14:rig="threePt" w14:dir="t">
                <w14:rot w14:lat="0" w14:lon="0" w14:rev="0"/>
              </w14:lightRig>
            </w14:scene3d>
          </w:rPr>
          <w:t>4.4</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Procédure de migration des portefeuilles de navires (pour l'équipe d'exploitation)</w:t>
        </w:r>
        <w:r w:rsidR="00874189">
          <w:rPr>
            <w:noProof/>
          </w:rPr>
          <w:tab/>
        </w:r>
        <w:r w:rsidR="00874189">
          <w:rPr>
            <w:noProof/>
          </w:rPr>
          <w:fldChar w:fldCharType="begin"/>
        </w:r>
        <w:r w:rsidR="00874189">
          <w:rPr>
            <w:noProof/>
          </w:rPr>
          <w:instrText xml:space="preserve"> PAGEREF _Toc381365282 \h </w:instrText>
        </w:r>
        <w:r w:rsidR="00874189">
          <w:rPr>
            <w:noProof/>
          </w:rPr>
        </w:r>
        <w:r w:rsidR="00874189">
          <w:rPr>
            <w:noProof/>
          </w:rPr>
          <w:fldChar w:fldCharType="separate"/>
        </w:r>
        <w:r w:rsidR="00874189">
          <w:rPr>
            <w:noProof/>
          </w:rPr>
          <w:t>22</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83" w:history="1">
        <w:r w:rsidR="00874189" w:rsidRPr="000B6980">
          <w:rPr>
            <w:rStyle w:val="Lienhypertexte"/>
            <w:noProof/>
          </w:rPr>
          <w:t>4.4.1</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SIH-OBSMER, SIH-OBSVENTE et CAM-CGFS</w:t>
        </w:r>
        <w:r w:rsidR="00874189">
          <w:rPr>
            <w:noProof/>
          </w:rPr>
          <w:tab/>
        </w:r>
        <w:r w:rsidR="00874189">
          <w:rPr>
            <w:noProof/>
          </w:rPr>
          <w:fldChar w:fldCharType="begin"/>
        </w:r>
        <w:r w:rsidR="00874189">
          <w:rPr>
            <w:noProof/>
          </w:rPr>
          <w:instrText xml:space="preserve"> PAGEREF _Toc381365283 \h </w:instrText>
        </w:r>
        <w:r w:rsidR="00874189">
          <w:rPr>
            <w:noProof/>
          </w:rPr>
        </w:r>
        <w:r w:rsidR="00874189">
          <w:rPr>
            <w:noProof/>
          </w:rPr>
          <w:fldChar w:fldCharType="separate"/>
        </w:r>
        <w:r w:rsidR="00874189">
          <w:rPr>
            <w:noProof/>
          </w:rPr>
          <w:t>23</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84" w:history="1">
        <w:r w:rsidR="00874189" w:rsidRPr="000B6980">
          <w:rPr>
            <w:rStyle w:val="Lienhypertexte"/>
            <w:noProof/>
          </w:rPr>
          <w:t>4.4.2</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SIH-ACTIPRED, SIH-ACTIFLOT</w:t>
        </w:r>
        <w:r w:rsidR="00874189">
          <w:rPr>
            <w:noProof/>
          </w:rPr>
          <w:tab/>
        </w:r>
        <w:r w:rsidR="00874189">
          <w:rPr>
            <w:noProof/>
          </w:rPr>
          <w:fldChar w:fldCharType="begin"/>
        </w:r>
        <w:r w:rsidR="00874189">
          <w:rPr>
            <w:noProof/>
          </w:rPr>
          <w:instrText xml:space="preserve"> PAGEREF _Toc381365284 \h </w:instrText>
        </w:r>
        <w:r w:rsidR="00874189">
          <w:rPr>
            <w:noProof/>
          </w:rPr>
        </w:r>
        <w:r w:rsidR="00874189">
          <w:rPr>
            <w:noProof/>
          </w:rPr>
          <w:fldChar w:fldCharType="separate"/>
        </w:r>
        <w:r w:rsidR="00874189">
          <w:rPr>
            <w:noProof/>
          </w:rPr>
          <w:t>23</w:t>
        </w:r>
        <w:r w:rsidR="00874189">
          <w:rPr>
            <w:noProof/>
          </w:rPr>
          <w:fldChar w:fldCharType="end"/>
        </w:r>
      </w:hyperlink>
    </w:p>
    <w:p w:rsidR="00874189" w:rsidRDefault="00213ABD">
      <w:pPr>
        <w:pStyle w:val="TM3"/>
        <w:tabs>
          <w:tab w:val="left" w:pos="1320"/>
          <w:tab w:val="right" w:leader="dot" w:pos="9350"/>
        </w:tabs>
        <w:rPr>
          <w:rFonts w:asciiTheme="minorHAnsi" w:eastAsiaTheme="minorEastAsia" w:hAnsiTheme="minorHAnsi" w:cstheme="minorBidi"/>
          <w:noProof/>
          <w:color w:val="auto"/>
          <w:kern w:val="0"/>
          <w:sz w:val="22"/>
          <w:szCs w:val="22"/>
          <w:lang w:eastAsia="fr-FR"/>
        </w:rPr>
      </w:pPr>
      <w:hyperlink w:anchor="_Toc381365285" w:history="1">
        <w:r w:rsidR="00874189" w:rsidRPr="000B6980">
          <w:rPr>
            <w:rStyle w:val="Lienhypertexte"/>
            <w:noProof/>
          </w:rPr>
          <w:t>4.4.3</w:t>
        </w:r>
        <w:r w:rsidR="00874189">
          <w:rPr>
            <w:rFonts w:asciiTheme="minorHAnsi" w:eastAsiaTheme="minorEastAsia" w:hAnsiTheme="minorHAnsi" w:cstheme="minorBidi"/>
            <w:noProof/>
            <w:color w:val="auto"/>
            <w:kern w:val="0"/>
            <w:sz w:val="22"/>
            <w:szCs w:val="22"/>
            <w:lang w:eastAsia="fr-FR"/>
          </w:rPr>
          <w:tab/>
        </w:r>
        <w:r w:rsidR="00874189" w:rsidRPr="000B6980">
          <w:rPr>
            <w:rStyle w:val="Lienhypertexte"/>
            <w:noProof/>
          </w:rPr>
          <w:t>Cas des superviseurs pour les calendriers d'activité</w:t>
        </w:r>
        <w:r w:rsidR="00874189">
          <w:rPr>
            <w:noProof/>
          </w:rPr>
          <w:tab/>
        </w:r>
        <w:r w:rsidR="00874189">
          <w:rPr>
            <w:noProof/>
          </w:rPr>
          <w:fldChar w:fldCharType="begin"/>
        </w:r>
        <w:r w:rsidR="00874189">
          <w:rPr>
            <w:noProof/>
          </w:rPr>
          <w:instrText xml:space="preserve"> PAGEREF _Toc381365285 \h </w:instrText>
        </w:r>
        <w:r w:rsidR="00874189">
          <w:rPr>
            <w:noProof/>
          </w:rPr>
        </w:r>
        <w:r w:rsidR="00874189">
          <w:rPr>
            <w:noProof/>
          </w:rPr>
          <w:fldChar w:fldCharType="separate"/>
        </w:r>
        <w:r w:rsidR="00874189">
          <w:rPr>
            <w:noProof/>
          </w:rPr>
          <w:t>25</w:t>
        </w:r>
        <w:r w:rsidR="00874189">
          <w:rPr>
            <w:noProof/>
          </w:rPr>
          <w:fldChar w:fldCharType="end"/>
        </w:r>
      </w:hyperlink>
    </w:p>
    <w:p w:rsidR="00BA27BE" w:rsidRDefault="00BE5B4A">
      <w:pPr>
        <w:pStyle w:val="Textbody"/>
      </w:pPr>
      <w:r>
        <w:rPr>
          <w:rFonts w:cs="Lohit Hindi"/>
        </w:rPr>
        <w:fldChar w:fldCharType="end"/>
      </w:r>
    </w:p>
    <w:p w:rsidR="002F3D35" w:rsidRDefault="002F3D35">
      <w:pPr>
        <w:widowControl w:val="0"/>
        <w:suppressAutoHyphens w:val="0"/>
        <w:spacing w:after="200"/>
        <w:jc w:val="left"/>
        <w:rPr>
          <w:rFonts w:ascii="Arial" w:hAnsi="Arial"/>
          <w:szCs w:val="22"/>
        </w:rPr>
      </w:pPr>
      <w:r>
        <w:br w:type="page"/>
      </w:r>
    </w:p>
    <w:p w:rsidR="00BA27BE" w:rsidRDefault="00BE5B4A" w:rsidP="002F3D35">
      <w:pPr>
        <w:pStyle w:val="Titre1"/>
      </w:pPr>
      <w:bookmarkStart w:id="14" w:name="__RefHeading__7713_581555212"/>
      <w:bookmarkStart w:id="15" w:name="_Toc381365250"/>
      <w:r w:rsidRPr="002F3D35">
        <w:lastRenderedPageBreak/>
        <w:t>Terminologie</w:t>
      </w:r>
      <w:bookmarkEnd w:id="14"/>
      <w:bookmarkEnd w:id="15"/>
    </w:p>
    <w:p w:rsidR="00BA27BE" w:rsidRDefault="00BE5B4A" w:rsidP="00E33FFB">
      <w:pPr>
        <w:pStyle w:val="Titre2"/>
      </w:pPr>
      <w:bookmarkStart w:id="16" w:name="__RefHeading__7715_581555212"/>
      <w:bookmarkStart w:id="17" w:name="_Toc381365251"/>
      <w:r>
        <w:t>Droits</w:t>
      </w:r>
      <w:bookmarkEnd w:id="16"/>
      <w:bookmarkEnd w:id="17"/>
    </w:p>
    <w:p w:rsidR="00BA27BE" w:rsidRDefault="00BE5B4A">
      <w:r>
        <w:t>Il s'agit simplement des droits d'accès aux données (lecture, écriture</w:t>
      </w:r>
      <w:r w:rsidR="009D01AB">
        <w:t>, validation</w:t>
      </w:r>
      <w:r>
        <w:t>).</w:t>
      </w:r>
    </w:p>
    <w:p w:rsidR="00BA27BE" w:rsidRDefault="00BE5B4A">
      <w:r>
        <w:t>Dans le SIH (et donc dans Allegro) les droits fonctionnent par navire, périodes et types de données</w:t>
      </w:r>
      <w:r w:rsidR="00783B0F">
        <w:t xml:space="preserve"> (ex : données de calendriers d’activités, données d’observations, …)</w:t>
      </w:r>
      <w:r>
        <w:t>. Ainsi un utilisateur peut avoir des droits de lecture sur les données d'un navire qui concernent ses calendriers d'activité, et ceci sur les 3 dernières années.</w:t>
      </w:r>
    </w:p>
    <w:p w:rsidR="00BA27BE" w:rsidRDefault="00BE5B4A" w:rsidP="002F3D35">
      <w:pPr>
        <w:pStyle w:val="Titre2"/>
      </w:pPr>
      <w:bookmarkStart w:id="18" w:name="__RefHeading__7717_581555212"/>
      <w:bookmarkStart w:id="19" w:name="_Toc381365252"/>
      <w:r>
        <w:t>Privilèges</w:t>
      </w:r>
      <w:bookmarkEnd w:id="18"/>
      <w:bookmarkEnd w:id="19"/>
    </w:p>
    <w:p w:rsidR="00BA27BE" w:rsidRDefault="00BE5B4A">
      <w:r>
        <w:t>A la différence des droits qui concernent directement des données, les privilèges sont accordés par programme de collecte.</w:t>
      </w:r>
    </w:p>
    <w:p w:rsidR="00BA27BE" w:rsidRDefault="00BE5B4A">
      <w:r>
        <w:t>Le privilège définit également le</w:t>
      </w:r>
      <w:r w:rsidR="00783B0F">
        <w:t>s</w:t>
      </w:r>
      <w:r>
        <w:t xml:space="preserve"> </w:t>
      </w:r>
      <w:r w:rsidR="00783B0F">
        <w:t xml:space="preserve">opérations possibles sur </w:t>
      </w:r>
      <w:r>
        <w:t xml:space="preserve">la donnée d'un programme : lecture seule, écriture, validation, </w:t>
      </w:r>
      <w:r w:rsidR="00783B0F">
        <w:t xml:space="preserve">qualification, </w:t>
      </w:r>
      <w:r>
        <w:t>...</w:t>
      </w:r>
    </w:p>
    <w:p w:rsidR="00BA27BE" w:rsidRDefault="00BE5B4A" w:rsidP="002F3D35">
      <w:pPr>
        <w:pStyle w:val="Titre2"/>
      </w:pPr>
      <w:bookmarkStart w:id="20" w:name="__RefHeading__7719_581555212"/>
      <w:bookmarkStart w:id="21" w:name="_Toc381365253"/>
      <w:r>
        <w:t>Profils (Allegro)</w:t>
      </w:r>
      <w:bookmarkEnd w:id="20"/>
      <w:bookmarkEnd w:id="21"/>
    </w:p>
    <w:p w:rsidR="00BA27BE" w:rsidRDefault="00BE5B4A">
      <w:r>
        <w:t>Un profil donne l’accès à des fonctionnalités supplémentaires dans le logiciel Allegro telles que l’accès à certains écrans, à des champs de saisie, etc. Un profil ne permet pas de gérer l’accès aux données (marées, ventes, calendriers …) en dehors des référentiels.</w:t>
      </w:r>
    </w:p>
    <w:p w:rsidR="00BA27BE" w:rsidRDefault="00BE5B4A">
      <w:r>
        <w:t>Les trois profils principaux sont :</w:t>
      </w:r>
    </w:p>
    <w:p w:rsidR="00BA27BE" w:rsidRPr="00C46E54" w:rsidRDefault="00BE5B4A" w:rsidP="00EE2270">
      <w:pPr>
        <w:pStyle w:val="Paragraphedeliste"/>
        <w:numPr>
          <w:ilvl w:val="0"/>
          <w:numId w:val="32"/>
        </w:numPr>
      </w:pPr>
      <w:r w:rsidRPr="00C46E54">
        <w:t>ALLEGRO_UTILISATEUR (anciennement SIH_ROBS)</w:t>
      </w:r>
    </w:p>
    <w:p w:rsidR="00BA27BE" w:rsidRPr="00C46E54" w:rsidRDefault="00BE5B4A" w:rsidP="00EE2270">
      <w:pPr>
        <w:pStyle w:val="Paragraphedeliste"/>
        <w:numPr>
          <w:ilvl w:val="0"/>
          <w:numId w:val="32"/>
        </w:numPr>
      </w:pPr>
      <w:r w:rsidRPr="00C46E54">
        <w:t>ALLEGRO_</w:t>
      </w:r>
      <w:r w:rsidR="00E26956">
        <w:t>SUPER_UTILISATEUR</w:t>
      </w:r>
      <w:r w:rsidRPr="00C46E54">
        <w:t xml:space="preserve"> (anciennement SIH_PROJET)</w:t>
      </w:r>
    </w:p>
    <w:p w:rsidR="00BA27BE" w:rsidRDefault="00BE5B4A" w:rsidP="002830AA">
      <w:pPr>
        <w:pStyle w:val="Paragraphedeliste"/>
        <w:numPr>
          <w:ilvl w:val="0"/>
          <w:numId w:val="32"/>
        </w:numPr>
      </w:pPr>
      <w:r w:rsidRPr="00C46E54">
        <w:t>ALLEGRO_ADMINISTRATEUR (anciennement SIH_ADM)</w:t>
      </w:r>
      <w:r w:rsidR="00E26956" w:rsidRPr="00C46E54" w:rsidDel="00E26956">
        <w:t xml:space="preserve"> </w:t>
      </w:r>
    </w:p>
    <w:p w:rsidR="00BA27BE" w:rsidRDefault="00BE5B4A">
      <w:pPr>
        <w:pStyle w:val="Textbody"/>
        <w:rPr>
          <w:rFonts w:ascii="Calibri" w:hAnsi="Calibri"/>
        </w:rPr>
      </w:pPr>
      <w:r>
        <w:rPr>
          <w:rFonts w:ascii="Calibri" w:hAnsi="Calibri"/>
        </w:rPr>
        <w:t>Le tableau ci-dessous dresse un récapitulatif des profils.</w:t>
      </w:r>
    </w:p>
    <w:tbl>
      <w:tblPr>
        <w:tblW w:w="9363" w:type="dxa"/>
        <w:tblLayout w:type="fixed"/>
        <w:tblCellMar>
          <w:left w:w="10" w:type="dxa"/>
          <w:right w:w="10" w:type="dxa"/>
        </w:tblCellMar>
        <w:tblLook w:val="04A0" w:firstRow="1" w:lastRow="0" w:firstColumn="1" w:lastColumn="0" w:noHBand="0" w:noVBand="1"/>
      </w:tblPr>
      <w:tblGrid>
        <w:gridCol w:w="3085"/>
        <w:gridCol w:w="6278"/>
      </w:tblGrid>
      <w:tr w:rsidR="00BA27BE" w:rsidTr="002830AA">
        <w:trPr>
          <w:trHeight w:val="300"/>
        </w:trPr>
        <w:tc>
          <w:tcPr>
            <w:tcW w:w="3085" w:type="dxa"/>
            <w:tcBorders>
              <w:top w:val="single" w:sz="8" w:space="0" w:color="B3CC82"/>
              <w:left w:val="single" w:sz="8" w:space="0" w:color="B3CC82"/>
              <w:bottom w:val="single" w:sz="8" w:space="0" w:color="B3CC82"/>
              <w:right w:val="single" w:sz="4" w:space="0" w:color="C2D69B"/>
            </w:tcBorders>
            <w:shd w:val="clear" w:color="auto" w:fill="9BBB59"/>
            <w:tcMar>
              <w:top w:w="0" w:type="dxa"/>
              <w:left w:w="108" w:type="dxa"/>
              <w:bottom w:w="0" w:type="dxa"/>
              <w:right w:w="108" w:type="dxa"/>
            </w:tcMar>
          </w:tcPr>
          <w:p w:rsidR="00BA27BE" w:rsidRDefault="00BE5B4A">
            <w:pPr>
              <w:pStyle w:val="Standard"/>
              <w:spacing w:line="240" w:lineRule="auto"/>
            </w:pPr>
            <w:r>
              <w:rPr>
                <w:rFonts w:ascii="Calibri" w:eastAsia="Times New Roman" w:hAnsi="Calibri" w:cs="Times New Roman"/>
                <w:b/>
                <w:bCs/>
                <w:color w:val="FFFFFF"/>
                <w:lang w:eastAsia="fr-FR"/>
              </w:rPr>
              <w:t>PROFIL</w:t>
            </w:r>
          </w:p>
        </w:tc>
        <w:tc>
          <w:tcPr>
            <w:tcW w:w="6278" w:type="dxa"/>
            <w:tcBorders>
              <w:top w:val="single" w:sz="8" w:space="0" w:color="B3CC82"/>
              <w:left w:val="single" w:sz="4" w:space="0" w:color="C2D69B"/>
              <w:bottom w:val="single" w:sz="8" w:space="0" w:color="B3CC82"/>
              <w:right w:val="single" w:sz="8" w:space="0" w:color="B3CC82"/>
            </w:tcBorders>
            <w:shd w:val="clear" w:color="auto" w:fill="9BBB59"/>
            <w:tcMar>
              <w:top w:w="0" w:type="dxa"/>
              <w:left w:w="108" w:type="dxa"/>
              <w:bottom w:w="0" w:type="dxa"/>
              <w:right w:w="108" w:type="dxa"/>
            </w:tcMar>
          </w:tcPr>
          <w:p w:rsidR="00BA27BE" w:rsidRDefault="00BE5B4A">
            <w:pPr>
              <w:pStyle w:val="Standard"/>
              <w:spacing w:line="240" w:lineRule="auto"/>
            </w:pPr>
            <w:r>
              <w:rPr>
                <w:rFonts w:ascii="Calibri" w:eastAsia="Times New Roman" w:hAnsi="Calibri" w:cs="Times New Roman"/>
                <w:b/>
                <w:bCs/>
                <w:color w:val="FFFFFF"/>
                <w:lang w:eastAsia="fr-FR"/>
              </w:rPr>
              <w:t>Fonctionnalités accessibles au profil</w:t>
            </w:r>
          </w:p>
        </w:tc>
      </w:tr>
      <w:tr w:rsidR="00BA27BE" w:rsidTr="002830AA">
        <w:trPr>
          <w:trHeight w:val="1173"/>
        </w:trPr>
        <w:tc>
          <w:tcPr>
            <w:tcW w:w="3085" w:type="dxa"/>
            <w:tcBorders>
              <w:top w:val="single" w:sz="8" w:space="0" w:color="B3CC82"/>
              <w:left w:val="single" w:sz="8" w:space="0" w:color="B3CC82"/>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pPr>
            <w:r>
              <w:rPr>
                <w:rFonts w:ascii="Calibri" w:eastAsia="Times New Roman" w:hAnsi="Calibri" w:cs="Times New Roman"/>
                <w:b/>
                <w:bCs/>
                <w:lang w:eastAsia="fr-FR"/>
              </w:rPr>
              <w:t>ALLEGRO_ADMINISTRATEUR</w:t>
            </w:r>
          </w:p>
        </w:tc>
        <w:tc>
          <w:tcPr>
            <w:tcW w:w="6278" w:type="dxa"/>
            <w:tcBorders>
              <w:top w:val="single" w:sz="8" w:space="0" w:color="B3CC82"/>
              <w:left w:val="single" w:sz="4" w:space="0" w:color="C2D69B"/>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Standard"/>
              <w:spacing w:line="240" w:lineRule="auto"/>
            </w:pPr>
            <w:r>
              <w:rPr>
                <w:rFonts w:ascii="Calibri" w:eastAsia="Times New Roman" w:hAnsi="Calibri" w:cs="Times New Roman"/>
                <w:lang w:eastAsia="fr-FR"/>
              </w:rPr>
              <w:t xml:space="preserve">* Administration des référentiels engins et types d'engin (création/modification/suppression) </w:t>
            </w:r>
            <w:r>
              <w:rPr>
                <w:rFonts w:ascii="Calibri" w:eastAsia="Times New Roman" w:hAnsi="Calibri" w:cs="Times New Roman"/>
                <w:lang w:eastAsia="fr-FR"/>
              </w:rPr>
              <w:br/>
              <w:t>* Administration de tous les programmes (création/modification/suppression)</w:t>
            </w:r>
            <w:r>
              <w:rPr>
                <w:rFonts w:ascii="Calibri" w:eastAsia="Times New Roman" w:hAnsi="Calibri" w:cs="Times New Roman"/>
                <w:lang w:eastAsia="fr-FR"/>
              </w:rPr>
              <w:br/>
              <w:t>* Administration de toutes les stratégies (création/modification/suppression)</w:t>
            </w:r>
          </w:p>
        </w:tc>
      </w:tr>
      <w:tr w:rsidR="00BA27BE" w:rsidTr="002830AA">
        <w:trPr>
          <w:trHeight w:val="274"/>
        </w:trPr>
        <w:tc>
          <w:tcPr>
            <w:tcW w:w="3085" w:type="dxa"/>
            <w:tcBorders>
              <w:top w:val="single" w:sz="8" w:space="0" w:color="B3CC82"/>
              <w:left w:val="single" w:sz="8" w:space="0" w:color="B3CC82"/>
              <w:bottom w:val="single" w:sz="8" w:space="0" w:color="B3CC82"/>
              <w:right w:val="single" w:sz="4" w:space="0" w:color="C2D69B"/>
            </w:tcBorders>
            <w:shd w:val="clear" w:color="auto" w:fill="auto"/>
            <w:tcMar>
              <w:top w:w="0" w:type="dxa"/>
              <w:left w:w="108" w:type="dxa"/>
              <w:bottom w:w="0" w:type="dxa"/>
              <w:right w:w="108" w:type="dxa"/>
            </w:tcMar>
          </w:tcPr>
          <w:p w:rsidR="00BA27BE" w:rsidRDefault="00BE5B4A">
            <w:pPr>
              <w:pStyle w:val="Standard"/>
              <w:spacing w:line="240" w:lineRule="auto"/>
            </w:pPr>
            <w:r>
              <w:rPr>
                <w:rFonts w:ascii="Calibri" w:eastAsia="Times New Roman" w:hAnsi="Calibri" w:cs="Times New Roman"/>
                <w:b/>
                <w:bCs/>
                <w:lang w:eastAsia="fr-FR"/>
              </w:rPr>
              <w:t>ALLEGRO_UTILISATEUR</w:t>
            </w:r>
          </w:p>
          <w:p w:rsidR="00BA27BE" w:rsidRDefault="00BA27BE">
            <w:pPr>
              <w:pStyle w:val="Standard"/>
              <w:spacing w:line="240" w:lineRule="auto"/>
              <w:rPr>
                <w:rFonts w:ascii="Calibri" w:eastAsia="Times New Roman" w:hAnsi="Calibri" w:cs="Times New Roman"/>
                <w:b/>
                <w:bCs/>
                <w:lang w:eastAsia="fr-FR"/>
              </w:rPr>
            </w:pPr>
          </w:p>
        </w:tc>
        <w:tc>
          <w:tcPr>
            <w:tcW w:w="6278" w:type="dxa"/>
            <w:tcBorders>
              <w:top w:val="single" w:sz="8" w:space="0" w:color="B3CC82"/>
              <w:left w:val="single" w:sz="4" w:space="0" w:color="C2D69B"/>
              <w:bottom w:val="single" w:sz="8" w:space="0" w:color="B3CC82"/>
              <w:right w:val="single" w:sz="8" w:space="0" w:color="B3CC82"/>
            </w:tcBorders>
            <w:shd w:val="clear" w:color="auto" w:fill="auto"/>
            <w:tcMar>
              <w:top w:w="0" w:type="dxa"/>
              <w:left w:w="108" w:type="dxa"/>
              <w:bottom w:w="0" w:type="dxa"/>
              <w:right w:w="108" w:type="dxa"/>
            </w:tcMar>
          </w:tcPr>
          <w:p w:rsidR="00BA27BE" w:rsidRDefault="00BE5B4A">
            <w:pPr>
              <w:pStyle w:val="Standard"/>
              <w:spacing w:line="240" w:lineRule="auto"/>
            </w:pPr>
            <w:r>
              <w:rPr>
                <w:rFonts w:ascii="Calibri" w:eastAsia="Times New Roman" w:hAnsi="Calibri" w:cs="Times New Roman"/>
                <w:lang w:eastAsia="fr-FR"/>
              </w:rPr>
              <w:t>Ce profil est considéré comme le profil par défaut dans Allegro</w:t>
            </w:r>
          </w:p>
          <w:p w:rsidR="00BA27BE" w:rsidRDefault="00BE5B4A">
            <w:pPr>
              <w:pStyle w:val="Standard"/>
              <w:spacing w:line="240" w:lineRule="auto"/>
            </w:pPr>
            <w:r>
              <w:rPr>
                <w:rFonts w:ascii="Calibri" w:eastAsia="Times New Roman" w:hAnsi="Calibri" w:cs="Times New Roman"/>
                <w:lang w:eastAsia="fr-FR"/>
              </w:rPr>
              <w:t xml:space="preserve">* Accès en lecture aux référentiels (taxons, lieux, métiers  engins, </w:t>
            </w:r>
            <w:proofErr w:type="spellStart"/>
            <w:r>
              <w:rPr>
                <w:rFonts w:ascii="Calibri" w:eastAsia="Times New Roman" w:hAnsi="Calibri" w:cs="Times New Roman"/>
                <w:lang w:eastAsia="fr-FR"/>
              </w:rPr>
              <w:t>psfm</w:t>
            </w:r>
            <w:proofErr w:type="spellEnd"/>
            <w:r>
              <w:rPr>
                <w:rFonts w:ascii="Calibri" w:eastAsia="Times New Roman" w:hAnsi="Calibri" w:cs="Times New Roman"/>
                <w:lang w:eastAsia="fr-FR"/>
              </w:rPr>
              <w:t xml:space="preserve"> …)</w:t>
            </w:r>
          </w:p>
          <w:p w:rsidR="00BA27BE" w:rsidRDefault="00BE5B4A">
            <w:pPr>
              <w:pStyle w:val="Standard"/>
              <w:spacing w:line="240" w:lineRule="auto"/>
            </w:pPr>
            <w:r>
              <w:rPr>
                <w:rFonts w:ascii="Calibri" w:eastAsia="Times New Roman" w:hAnsi="Calibri" w:cs="Times New Roman"/>
                <w:lang w:eastAsia="fr-FR"/>
              </w:rPr>
              <w:t>* Accès en lecture  aux programmes/stratégies</w:t>
            </w:r>
          </w:p>
          <w:p w:rsidR="00BA27BE" w:rsidRDefault="00BE5B4A">
            <w:pPr>
              <w:pStyle w:val="Standard"/>
              <w:spacing w:line="240" w:lineRule="auto"/>
            </w:pPr>
            <w:r>
              <w:rPr>
                <w:rFonts w:ascii="Calibri" w:eastAsia="Times New Roman" w:hAnsi="Calibri" w:cs="Times New Roman"/>
                <w:lang w:eastAsia="fr-FR"/>
              </w:rPr>
              <w:t>* Accès en lecture aux modèles d’arbre d’échantillonnage</w:t>
            </w:r>
          </w:p>
          <w:p w:rsidR="00BA27BE" w:rsidRDefault="00BE5B4A">
            <w:pPr>
              <w:pStyle w:val="Standard"/>
              <w:spacing w:line="240" w:lineRule="auto"/>
            </w:pPr>
            <w:r>
              <w:rPr>
                <w:rFonts w:ascii="Calibri" w:eastAsia="Times New Roman" w:hAnsi="Calibri" w:cs="Times New Roman"/>
                <w:lang w:eastAsia="fr-FR"/>
              </w:rPr>
              <w:t>* Accès aux données selon les  privilèges de l’utilisateur</w:t>
            </w:r>
            <w:bookmarkStart w:id="22" w:name="_GoBack1"/>
            <w:bookmarkEnd w:id="22"/>
          </w:p>
          <w:p w:rsidR="00BA27BE" w:rsidRDefault="00BA27BE">
            <w:pPr>
              <w:pStyle w:val="Standard"/>
              <w:spacing w:line="240" w:lineRule="auto"/>
              <w:rPr>
                <w:rFonts w:ascii="Calibri" w:eastAsia="Times New Roman" w:hAnsi="Calibri" w:cs="Times New Roman"/>
                <w:lang w:eastAsia="fr-FR"/>
              </w:rPr>
            </w:pPr>
          </w:p>
        </w:tc>
      </w:tr>
      <w:tr w:rsidR="00BA27BE" w:rsidTr="002830AA">
        <w:trPr>
          <w:trHeight w:val="1695"/>
        </w:trPr>
        <w:tc>
          <w:tcPr>
            <w:tcW w:w="3085" w:type="dxa"/>
            <w:tcBorders>
              <w:top w:val="single" w:sz="8" w:space="0" w:color="B3CC82"/>
              <w:left w:val="single" w:sz="8" w:space="0" w:color="B3CC82"/>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rsidP="00E26956">
            <w:pPr>
              <w:pStyle w:val="Standard"/>
              <w:spacing w:line="240" w:lineRule="auto"/>
            </w:pPr>
            <w:r>
              <w:rPr>
                <w:rFonts w:ascii="Calibri" w:eastAsia="Times New Roman" w:hAnsi="Calibri" w:cs="Times New Roman"/>
                <w:b/>
                <w:bCs/>
                <w:lang w:eastAsia="fr-FR"/>
              </w:rPr>
              <w:lastRenderedPageBreak/>
              <w:t>ALLEGRO_</w:t>
            </w:r>
            <w:r w:rsidR="00E26956">
              <w:rPr>
                <w:rFonts w:ascii="Calibri" w:eastAsia="Times New Roman" w:hAnsi="Calibri" w:cs="Times New Roman"/>
                <w:b/>
                <w:bCs/>
                <w:lang w:eastAsia="fr-FR"/>
              </w:rPr>
              <w:t>SUPER_UTILISATEUR</w:t>
            </w:r>
          </w:p>
        </w:tc>
        <w:tc>
          <w:tcPr>
            <w:tcW w:w="6278" w:type="dxa"/>
            <w:tcBorders>
              <w:top w:val="single" w:sz="8" w:space="0" w:color="B3CC82"/>
              <w:left w:val="single" w:sz="4" w:space="0" w:color="C2D69B"/>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rsidP="00E26956">
            <w:pPr>
              <w:pStyle w:val="Standard"/>
              <w:spacing w:line="240" w:lineRule="auto"/>
            </w:pPr>
            <w:r>
              <w:rPr>
                <w:rFonts w:ascii="Calibri" w:eastAsia="Times New Roman" w:hAnsi="Calibri" w:cs="Times New Roman"/>
                <w:lang w:eastAsia="fr-FR"/>
              </w:rPr>
              <w:t>Ce profil accède aux mêmes fonctionnalités que « ALLEGRO_UTILISATEUR»,  plus les fonctionnalités supplémentaires suivantes :</w:t>
            </w:r>
            <w:r w:rsidR="00E26956" w:rsidDel="00E26956">
              <w:t xml:space="preserve"> </w:t>
            </w:r>
            <w:r>
              <w:rPr>
                <w:rFonts w:ascii="Calibri" w:eastAsia="Times New Roman" w:hAnsi="Calibri" w:cs="Times New Roman"/>
                <w:lang w:eastAsia="fr-FR"/>
              </w:rPr>
              <w:br/>
              <w:t>* Validation Ifremer des marées et des ventes</w:t>
            </w:r>
            <w:r>
              <w:rPr>
                <w:rFonts w:ascii="Calibri" w:eastAsia="Times New Roman" w:hAnsi="Calibri" w:cs="Times New Roman"/>
                <w:lang w:eastAsia="fr-FR"/>
              </w:rPr>
              <w:br/>
              <w:t>* Synchronisation des données d'historique</w:t>
            </w:r>
            <w:r>
              <w:rPr>
                <w:rFonts w:ascii="Calibri" w:eastAsia="Times New Roman" w:hAnsi="Calibri" w:cs="Times New Roman"/>
                <w:lang w:eastAsia="fr-FR"/>
              </w:rPr>
              <w:br/>
              <w:t>* Consultation de toutes les références au plan d'échantillonnage (pas de filtre selon la société d'appartenance)</w:t>
            </w:r>
          </w:p>
        </w:tc>
      </w:tr>
    </w:tbl>
    <w:p w:rsidR="00BA27BE" w:rsidRDefault="00BA27BE">
      <w:pPr>
        <w:pStyle w:val="Standard"/>
      </w:pPr>
    </w:p>
    <w:p w:rsidR="00E3309E" w:rsidRDefault="00E3309E" w:rsidP="00E3309E"/>
    <w:p w:rsidR="00E3309E" w:rsidRDefault="00E3309E" w:rsidP="00E3309E">
      <w:pPr>
        <w:pStyle w:val="Titre2"/>
        <w:numPr>
          <w:ilvl w:val="1"/>
          <w:numId w:val="49"/>
        </w:numPr>
      </w:pPr>
      <w:bookmarkStart w:id="23" w:name="_Toc381365254"/>
      <w:proofErr w:type="spellStart"/>
      <w:r>
        <w:t>Valideur</w:t>
      </w:r>
      <w:proofErr w:type="spellEnd"/>
      <w:r>
        <w:t xml:space="preserve"> d’une</w:t>
      </w:r>
      <w:r w:rsidRPr="00A31623">
        <w:t xml:space="preserve"> société prestataire</w:t>
      </w:r>
      <w:bookmarkEnd w:id="23"/>
    </w:p>
    <w:p w:rsidR="00E3309E" w:rsidRDefault="00E3309E" w:rsidP="00E3309E">
      <w:r>
        <w:t>Il s’agit de la personne en charge de la validation des données saisies par les saisisseurs  de la société prestataire (</w:t>
      </w:r>
      <w:r w:rsidRPr="00A31623">
        <w:t>Privilège « </w:t>
      </w:r>
      <w:r>
        <w:t>validation</w:t>
      </w:r>
      <w:r w:rsidRPr="00A31623">
        <w:t xml:space="preserve"> » </w:t>
      </w:r>
      <w:r>
        <w:t>et</w:t>
      </w:r>
      <w:r w:rsidRPr="00A31623">
        <w:t xml:space="preserve"> Profil "</w:t>
      </w:r>
      <w:r>
        <w:t>SIH_UTILISATEUR</w:t>
      </w:r>
      <w:r w:rsidRPr="00A31623">
        <w:t>"), nommés « Superviseur » dans l’ancienne terminologie</w:t>
      </w:r>
      <w:r>
        <w:t xml:space="preserve">. </w:t>
      </w:r>
    </w:p>
    <w:p w:rsidR="00E3309E" w:rsidRDefault="00E3309E" w:rsidP="00E3309E"/>
    <w:p w:rsidR="00E3309E" w:rsidRPr="00A31623" w:rsidRDefault="00E3309E" w:rsidP="00E3309E">
      <w:proofErr w:type="spellStart"/>
      <w:r>
        <w:t>Cf</w:t>
      </w:r>
      <w:proofErr w:type="spellEnd"/>
      <w:r>
        <w:t> §.</w:t>
      </w:r>
      <w:r>
        <w:fldChar w:fldCharType="begin"/>
      </w:r>
      <w:r>
        <w:instrText xml:space="preserve"> REF __RefHeading__7725_581555212 \r \h </w:instrText>
      </w:r>
      <w:r>
        <w:fldChar w:fldCharType="separate"/>
      </w:r>
      <w:r w:rsidR="00327C49">
        <w:t>2.3</w:t>
      </w:r>
      <w:r>
        <w:fldChar w:fldCharType="end"/>
      </w:r>
      <w:r>
        <w:t xml:space="preserve">- </w:t>
      </w:r>
      <w:r>
        <w:fldChar w:fldCharType="begin"/>
      </w:r>
      <w:r>
        <w:instrText xml:space="preserve"> REF __RefHeading__7725_581555212 \h </w:instrText>
      </w:r>
      <w:r>
        <w:fldChar w:fldCharType="separate"/>
      </w:r>
      <w:r w:rsidR="00327C49">
        <w:t>Note sur le processus de validation/qualification des données dans Allegro</w:t>
      </w:r>
      <w:r>
        <w:fldChar w:fldCharType="end"/>
      </w:r>
    </w:p>
    <w:p w:rsidR="00E3309E" w:rsidRDefault="00E3309E" w:rsidP="00E3309E"/>
    <w:p w:rsidR="00E3309E" w:rsidRDefault="00E3309E" w:rsidP="00E3309E">
      <w:pPr>
        <w:pStyle w:val="Titre2"/>
        <w:numPr>
          <w:ilvl w:val="1"/>
          <w:numId w:val="49"/>
        </w:numPr>
      </w:pPr>
      <w:bookmarkStart w:id="24" w:name="_Toc381365255"/>
      <w:proofErr w:type="spellStart"/>
      <w:r>
        <w:t>Valideur</w:t>
      </w:r>
      <w:proofErr w:type="spellEnd"/>
      <w:r>
        <w:t xml:space="preserve"> Ifremer</w:t>
      </w:r>
      <w:bookmarkEnd w:id="24"/>
    </w:p>
    <w:p w:rsidR="00E3309E" w:rsidRDefault="00E3309E" w:rsidP="00E3309E">
      <w:r>
        <w:t xml:space="preserve">Il s’agit de la personne en charge de la validation Ifremer des données </w:t>
      </w:r>
      <w:r w:rsidRPr="00A31623">
        <w:t>(Privilège « </w:t>
      </w:r>
      <w:r>
        <w:t>validation</w:t>
      </w:r>
      <w:r w:rsidRPr="00A31623">
        <w:t> » - Profil "</w:t>
      </w:r>
      <w:r w:rsidRPr="000642D5">
        <w:t xml:space="preserve"> </w:t>
      </w:r>
      <w:r>
        <w:t>ALLEGRO_SUPER_UTILISATEUR</w:t>
      </w:r>
      <w:r w:rsidRPr="00C46E54" w:rsidDel="00D9639D">
        <w:t xml:space="preserve"> </w:t>
      </w:r>
      <w:r w:rsidRPr="00A31623">
        <w:t>")</w:t>
      </w:r>
      <w:r>
        <w:t xml:space="preserve">. </w:t>
      </w:r>
    </w:p>
    <w:p w:rsidR="00E3309E" w:rsidRDefault="00E3309E" w:rsidP="00E3309E"/>
    <w:p w:rsidR="00E3309E" w:rsidRPr="00A31623" w:rsidRDefault="00E3309E" w:rsidP="00E3309E">
      <w:proofErr w:type="spellStart"/>
      <w:r>
        <w:t>Cf</w:t>
      </w:r>
      <w:proofErr w:type="spellEnd"/>
      <w:r>
        <w:t> §.</w:t>
      </w:r>
      <w:r>
        <w:fldChar w:fldCharType="begin"/>
      </w:r>
      <w:r>
        <w:instrText xml:space="preserve"> REF __RefHeading__7725_581555212 \r \h </w:instrText>
      </w:r>
      <w:r>
        <w:fldChar w:fldCharType="separate"/>
      </w:r>
      <w:r w:rsidR="00327C49">
        <w:t>2.3</w:t>
      </w:r>
      <w:r>
        <w:fldChar w:fldCharType="end"/>
      </w:r>
      <w:r>
        <w:t xml:space="preserve">- </w:t>
      </w:r>
      <w:r>
        <w:fldChar w:fldCharType="begin"/>
      </w:r>
      <w:r>
        <w:instrText xml:space="preserve"> REF __RefHeading__7725_581555212 \h </w:instrText>
      </w:r>
      <w:r>
        <w:fldChar w:fldCharType="separate"/>
      </w:r>
      <w:r w:rsidR="00327C49">
        <w:t>Note sur le processus de validation/qualification des données dans Allegro</w:t>
      </w:r>
      <w:r>
        <w:fldChar w:fldCharType="end"/>
      </w:r>
    </w:p>
    <w:p w:rsidR="00E3309E" w:rsidRDefault="00E3309E" w:rsidP="00E3309E"/>
    <w:p w:rsidR="00E3309E" w:rsidRDefault="00E3309E" w:rsidP="00E3309E">
      <w:pPr>
        <w:pStyle w:val="Titre2"/>
        <w:numPr>
          <w:ilvl w:val="1"/>
          <w:numId w:val="49"/>
        </w:numPr>
      </w:pPr>
      <w:bookmarkStart w:id="25" w:name="_Toc381365256"/>
      <w:r>
        <w:t>Superviseur</w:t>
      </w:r>
      <w:bookmarkEnd w:id="25"/>
    </w:p>
    <w:p w:rsidR="00E3309E" w:rsidRDefault="00E3309E" w:rsidP="00E3309E">
      <w:r>
        <w:t xml:space="preserve">Cette terminologie était utilisée dans l’ancienne gestion des droits par portefeuille. Un superviseur </w:t>
      </w:r>
      <w:r w:rsidR="001C5D0F" w:rsidRPr="003555A1">
        <w:t>(MANAGED_DATA.SUPERVISOR_PERSON_FK)</w:t>
      </w:r>
      <w:r w:rsidR="001C5D0F">
        <w:t xml:space="preserve"> </w:t>
      </w:r>
      <w:r>
        <w:t xml:space="preserve">avait des droits en lecture/écriture sur un ou plusieurs portefeuilles de navires. </w:t>
      </w:r>
      <w:r w:rsidRPr="003555A1">
        <w:t xml:space="preserve"> </w:t>
      </w:r>
    </w:p>
    <w:p w:rsidR="001C5D0F" w:rsidRPr="004E1EB7" w:rsidRDefault="001C5D0F" w:rsidP="00E3309E"/>
    <w:p w:rsidR="00E3309E" w:rsidRDefault="00E3309E" w:rsidP="00E3309E">
      <w:pPr>
        <w:pStyle w:val="Standard"/>
      </w:pPr>
      <w:r>
        <w:t>Dans la nouvelle gestion des droits, elle est remplacée par la notion plus large de privilège « validation ».</w:t>
      </w:r>
    </w:p>
    <w:p w:rsidR="00BA27BE" w:rsidRDefault="00BE5B4A" w:rsidP="002F3D35">
      <w:pPr>
        <w:pStyle w:val="Titre1"/>
      </w:pPr>
      <w:bookmarkStart w:id="26" w:name="__RefHeading__7721_581555212"/>
      <w:bookmarkStart w:id="27" w:name="_Toc381365257"/>
      <w:r>
        <w:lastRenderedPageBreak/>
        <w:t>Privilèges</w:t>
      </w:r>
      <w:bookmarkEnd w:id="26"/>
      <w:bookmarkEnd w:id="27"/>
    </w:p>
    <w:p w:rsidR="00BA27BE" w:rsidRDefault="00BE5B4A" w:rsidP="002F3D35">
      <w:pPr>
        <w:pStyle w:val="Titre2"/>
      </w:pPr>
      <w:bookmarkStart w:id="28" w:name="h.thi9xncl8eel"/>
      <w:bookmarkStart w:id="29" w:name="__RefHeading__538_951641570"/>
      <w:bookmarkStart w:id="30" w:name="_Toc381365258"/>
      <w:bookmarkEnd w:id="28"/>
      <w:r w:rsidRPr="002F3D35">
        <w:t>Description</w:t>
      </w:r>
      <w:r>
        <w:t xml:space="preserve"> des différents privilèges</w:t>
      </w:r>
      <w:bookmarkEnd w:id="29"/>
      <w:bookmarkEnd w:id="30"/>
    </w:p>
    <w:p w:rsidR="00BA27BE" w:rsidRDefault="00BE5B4A">
      <w:r>
        <w:t xml:space="preserve">Un privilège </w:t>
      </w:r>
      <w:r w:rsidR="00D32B84">
        <w:t xml:space="preserve">décrit les opérations disponibles </w:t>
      </w:r>
      <w:r>
        <w:t>vis à vis d'un ensemble de données d’un programme de collecte, contrairement à un profil d’utilisateur (qui lui est transversal et indépendant des programmes de collecte).</w:t>
      </w:r>
    </w:p>
    <w:p w:rsidR="00BA27BE" w:rsidRDefault="00681B10" w:rsidP="002F3D35">
      <w:pPr>
        <w:pStyle w:val="Titre3"/>
      </w:pPr>
      <w:bookmarkStart w:id="31" w:name="_Toc381365259"/>
      <w:r>
        <w:t>Gestion des programmes/stratégies</w:t>
      </w:r>
      <w:bookmarkEnd w:id="31"/>
    </w:p>
    <w:p w:rsidR="00BA27BE" w:rsidRDefault="00BE5B4A">
      <w:r>
        <w:t xml:space="preserve">Le privilège </w:t>
      </w:r>
      <w:r w:rsidR="00681B10">
        <w:t> « gestion des programmes/stratégies »</w:t>
      </w:r>
      <w:r>
        <w:t xml:space="preserve"> </w:t>
      </w:r>
      <w:r w:rsidR="00BC5E12">
        <w:t xml:space="preserve">(anciennement privilège « administrateur ») </w:t>
      </w:r>
      <w:r>
        <w:t>ne confère pas de droits d'accès aux données.</w:t>
      </w:r>
    </w:p>
    <w:p w:rsidR="00BA27BE" w:rsidRDefault="00BE5B4A">
      <w:r>
        <w:t>Il pe</w:t>
      </w:r>
      <w:r w:rsidR="00681B10">
        <w:t>rme</w:t>
      </w:r>
      <w:r>
        <w:t>t en revanche</w:t>
      </w:r>
      <w:r w:rsidR="00681B10">
        <w:t xml:space="preserve"> de</w:t>
      </w:r>
      <w:r>
        <w:t xml:space="preserve"> modifier le programme de collecte, créer et supprimer des stratégies et gérer les PSFM </w:t>
      </w:r>
      <w:r w:rsidR="00681B10">
        <w:t xml:space="preserve">et engins </w:t>
      </w:r>
      <w:r>
        <w:t xml:space="preserve">liés </w:t>
      </w:r>
      <w:r w:rsidR="00681B10">
        <w:t>aux stratégies</w:t>
      </w:r>
      <w:r>
        <w:t>.</w:t>
      </w:r>
    </w:p>
    <w:p w:rsidR="00BC5E12" w:rsidDel="00E1275D" w:rsidRDefault="00BC5E12" w:rsidP="00BC5E12">
      <w:pPr>
        <w:rPr>
          <w:del w:id="32" w:author="Matthieu BOURBIGOT, Exterieur Autre PDG-IMN-IDM-" w:date="2014-10-21T12:13:00Z"/>
        </w:rPr>
      </w:pPr>
      <w:del w:id="33" w:author="Matthieu BOURBIGOT, Exterieur Autre PDG-IMN-IDM-" w:date="2014-10-21T12:13:00Z">
        <w:r w:rsidDel="00E1275D">
          <w:delText xml:space="preserve">A noter que ce privilège ne permet pas en soi de modifier une stratégie. Il faut pour cela être identifié comme responsable de stratégie (table </w:delText>
        </w:r>
        <w:r w:rsidRPr="00BC5E12" w:rsidDel="00E1275D">
          <w:delText>STRATEGY2MANAGER_PERSON</w:delText>
        </w:r>
        <w:r w:rsidDel="00E1275D">
          <w:delText>)</w:delText>
        </w:r>
      </w:del>
    </w:p>
    <w:p w:rsidR="00BA27BE" w:rsidRDefault="00E1275D">
      <w:pPr>
        <w:rPr>
          <w:ins w:id="34" w:author="Matthieu BOURBIGOT, Exterieur Autre PDG-IMN-IDM-" w:date="2014-10-21T15:08:00Z"/>
        </w:rPr>
      </w:pPr>
      <w:ins w:id="35" w:author="Matthieu BOURBIGOT, Exterieur Autre PDG-IMN-IDM-" w:date="2014-10-21T12:13:00Z">
        <w:r>
          <w:t xml:space="preserve">Le privilège </w:t>
        </w:r>
      </w:ins>
      <w:ins w:id="36" w:author="Matthieu BOURBIGOT, Exterieur Autre PDG-IMN-IDM-" w:date="2014-10-21T12:14:00Z">
        <w:r>
          <w:t xml:space="preserve">« gestion des programmes/stratégies » </w:t>
        </w:r>
      </w:ins>
      <w:ins w:id="37" w:author="Matthieu BOURBIGOT, Exterieur Autre PDG-IMN-IDM-" w:date="2014-10-21T12:16:00Z">
        <w:r>
          <w:t xml:space="preserve">permet également de modifier une </w:t>
        </w:r>
      </w:ins>
      <w:ins w:id="38" w:author="Matthieu BOURBIGOT, Exterieur Autre PDG-IMN-IDM-" w:date="2014-10-21T12:17:00Z">
        <w:r>
          <w:t>stratégie</w:t>
        </w:r>
      </w:ins>
      <w:ins w:id="39" w:author="Matthieu BOURBIGOT, Exterieur Autre PDG-IMN-IDM-" w:date="2014-10-21T12:16:00Z">
        <w:r>
          <w:t xml:space="preserve">. </w:t>
        </w:r>
      </w:ins>
      <w:ins w:id="40" w:author="Matthieu BOURBIGOT, Exterieur Autre PDG-IMN-IDM-" w:date="2014-10-21T12:17:00Z">
        <w:r>
          <w:t xml:space="preserve"> </w:t>
        </w:r>
      </w:ins>
      <w:ins w:id="41" w:author="Matthieu BOURBIGOT, Exterieur Autre PDG-IMN-IDM-" w:date="2014-10-21T15:10:00Z">
        <w:r w:rsidR="00BC0A01">
          <w:t>L’outil positionne automatiquement l’utilisateur comme responsable de toutes les stratégies lié</w:t>
        </w:r>
      </w:ins>
      <w:ins w:id="42" w:author="Matthieu BOURBIGOT, Exterieur Autre PDG-IMN-IDM-" w:date="2014-10-21T15:11:00Z">
        <w:r w:rsidR="00BC0A01">
          <w:t>e</w:t>
        </w:r>
      </w:ins>
      <w:ins w:id="43" w:author="Matthieu BOURBIGOT, Exterieur Autre PDG-IMN-IDM-" w:date="2014-10-21T15:10:00Z">
        <w:r w:rsidR="00BC0A01">
          <w:t>s au programme.</w:t>
        </w:r>
      </w:ins>
      <w:ins w:id="44" w:author="Matthieu BOURBIGOT, Exterieur Autre PDG-IMN-IDM-" w:date="2014-10-21T15:12:00Z">
        <w:r w:rsidR="00BC0A01">
          <w:t xml:space="preserve"> D’un point de vue technique, l’outil d’administration met à jour la table STRATEGY2MANAGER_PERSON lorsque ce privilège est ajouté à un droit sur un programme. </w:t>
        </w:r>
      </w:ins>
      <w:ins w:id="45" w:author="Matthieu BOURBIGOT, Exterieur Autre PDG-IMN-IDM-" w:date="2014-10-21T15:10:00Z">
        <w:r w:rsidR="00BC0A01">
          <w:t xml:space="preserve"> </w:t>
        </w:r>
      </w:ins>
      <w:ins w:id="46" w:author="Matthieu BOURBIGOT, Exterieur Autre PDG-IMN-IDM-" w:date="2014-10-21T12:17:00Z">
        <w:r>
          <w:t xml:space="preserve"> De plus, un mécanisme de </w:t>
        </w:r>
      </w:ins>
      <w:ins w:id="47" w:author="Matthieu BOURBIGOT, Exterieur Autre PDG-IMN-IDM-" w:date="2014-10-21T15:06:00Z">
        <w:r w:rsidR="00B90CD7" w:rsidRPr="00B90CD7">
          <w:t>mise à jour/nettoyage des responsables de stratégies</w:t>
        </w:r>
      </w:ins>
      <w:ins w:id="48" w:author="Matthieu BOURBIGOT, Exterieur Autre PDG-IMN-IDM-" w:date="2014-10-21T15:07:00Z">
        <w:r w:rsidR="00B90CD7">
          <w:t xml:space="preserve"> est mis en place par la procédure P_FILL_STRATEGY2MANAGER_PERSON lancée par l’outil d’administration.</w:t>
        </w:r>
      </w:ins>
    </w:p>
    <w:p w:rsidR="00CE125F" w:rsidRDefault="00CE125F"/>
    <w:p w:rsidR="00BA27BE" w:rsidRDefault="00BE5B4A">
      <w:r>
        <w:rPr>
          <w:u w:val="single"/>
        </w:rPr>
        <w:t>Allegro</w:t>
      </w:r>
      <w:r>
        <w:t xml:space="preserve"> : pas de synchro</w:t>
      </w:r>
      <w:r w:rsidR="00681B10">
        <w:t>nisation</w:t>
      </w:r>
      <w:r>
        <w:t xml:space="preserve"> longue nécessaire, car pas de droits sur les données. Mais donne l’accès à l'administration de programmes et de stratégies.</w:t>
      </w:r>
    </w:p>
    <w:p w:rsidR="00BC5E12" w:rsidRDefault="00BC5E12"/>
    <w:p w:rsidR="00602C8C" w:rsidDel="003B2FBF" w:rsidRDefault="00BC5E12" w:rsidP="00602C8C">
      <w:pPr>
        <w:rPr>
          <w:del w:id="49" w:author="Matthieu BOURBIGOT, Exterieur Autre PDG-IMN-IDM-" w:date="2014-10-21T15:12:00Z"/>
        </w:rPr>
      </w:pPr>
      <w:del w:id="50" w:author="Matthieu BOURBIGOT, Exterieur Autre PDG-IMN-IDM-" w:date="2014-10-21T15:12:00Z">
        <w:r w:rsidRPr="002830AA" w:rsidDel="003B2FBF">
          <w:rPr>
            <w:u w:val="single"/>
          </w:rPr>
          <w:delText>Proposition</w:delText>
        </w:r>
        <w:r w:rsidDel="003B2FBF">
          <w:delText> : Une simplification possible serait de faire évoluer l’outil d’administration afin qu’il affecte automatiquement l’utilisateur comme responsable de toutes les stratégies du programme</w:delText>
        </w:r>
        <w:r w:rsidR="00E81A2A" w:rsidDel="003B2FBF">
          <w:delText xml:space="preserve"> (cf mantis évolution #</w:delText>
        </w:r>
        <w:r w:rsidR="00286273" w:rsidDel="003B2FBF">
          <w:fldChar w:fldCharType="begin"/>
        </w:r>
        <w:r w:rsidR="00286273" w:rsidDel="003B2FBF">
          <w:delInstrText xml:space="preserve"> HYPERLINK "https://forge.ifremer.fr/mantis/view.php?id=18629" \o "[soumis] [adagio-admin] Gestion des droits &gt; Utilisateur automatiquement responsable de stratégie" </w:delInstrText>
        </w:r>
        <w:r w:rsidR="00286273" w:rsidDel="003B2FBF">
          <w:fldChar w:fldCharType="separate"/>
        </w:r>
        <w:r w:rsidR="00E81A2A" w:rsidDel="003B2FBF">
          <w:rPr>
            <w:rStyle w:val="Lienhypertexte"/>
            <w:rFonts w:ascii="Courier New" w:hAnsi="Courier New" w:cs="Courier New"/>
            <w:color w:val="6495ED"/>
            <w:sz w:val="17"/>
            <w:szCs w:val="17"/>
            <w:shd w:val="clear" w:color="auto" w:fill="FFFFFF"/>
          </w:rPr>
          <w:delText>0018629</w:delText>
        </w:r>
        <w:r w:rsidR="00286273" w:rsidDel="003B2FBF">
          <w:rPr>
            <w:rStyle w:val="Lienhypertexte"/>
            <w:rFonts w:ascii="Courier New" w:hAnsi="Courier New" w:cs="Courier New"/>
            <w:color w:val="6495ED"/>
            <w:sz w:val="17"/>
            <w:szCs w:val="17"/>
            <w:shd w:val="clear" w:color="auto" w:fill="FFFFFF"/>
          </w:rPr>
          <w:fldChar w:fldCharType="end"/>
        </w:r>
        <w:r w:rsidR="00E81A2A" w:rsidDel="003B2FBF">
          <w:delText>)</w:delText>
        </w:r>
        <w:r w:rsidDel="003B2FBF">
          <w:delText>.</w:delText>
        </w:r>
      </w:del>
    </w:p>
    <w:p w:rsidR="00BA27BE" w:rsidRDefault="00BA27BE">
      <w:pPr>
        <w:pStyle w:val="Standard"/>
      </w:pPr>
    </w:p>
    <w:p w:rsidR="00BA27BE" w:rsidRDefault="00BE5B4A" w:rsidP="002F3D35">
      <w:pPr>
        <w:pStyle w:val="Titre3"/>
      </w:pPr>
      <w:bookmarkStart w:id="51" w:name="__RefHeading__542_951641570"/>
      <w:r>
        <w:t xml:space="preserve"> </w:t>
      </w:r>
      <w:bookmarkStart w:id="52" w:name="_Toc381365260"/>
      <w:bookmarkEnd w:id="51"/>
      <w:r w:rsidR="00681B10">
        <w:t>Saisie</w:t>
      </w:r>
      <w:bookmarkEnd w:id="52"/>
    </w:p>
    <w:p w:rsidR="00BA27BE" w:rsidRDefault="00BE5B4A">
      <w:r>
        <w:t xml:space="preserve">Le privilège </w:t>
      </w:r>
      <w:r w:rsidR="00BF08DD">
        <w:t xml:space="preserve">« saisie » </w:t>
      </w:r>
      <w:r>
        <w:t>donne des droits de lecture/écriture sur les données d'un programme.</w:t>
      </w:r>
    </w:p>
    <w:p w:rsidR="00BF08DD" w:rsidRDefault="00BF08DD"/>
    <w:p w:rsidR="00BA27BE" w:rsidRDefault="00BE5B4A">
      <w:r>
        <w:t>Le privilège peut porter tous les lieux ou sur des lieux particuliers (généralement des QIM), avec ajout possible d’exceptions (inclusion ou exclusion de certains navires).</w:t>
      </w:r>
    </w:p>
    <w:p w:rsidR="00BA27BE" w:rsidRDefault="00BE5B4A" w:rsidP="00647D26">
      <w:r>
        <w:lastRenderedPageBreak/>
        <w:t>Les données concernées sont alors celles rattachées aux navires immatriculés dans ces lieux (et leurs fils) +/- exceptions.</w:t>
      </w:r>
    </w:p>
    <w:p w:rsidR="00BA27BE" w:rsidRDefault="00BA27BE"/>
    <w:p w:rsidR="00BF08DD" w:rsidRDefault="00BF08DD" w:rsidP="00BF08DD">
      <w:r>
        <w:rPr>
          <w:u w:val="single"/>
        </w:rPr>
        <w:t xml:space="preserve">Dans Allegro, </w:t>
      </w:r>
      <w:r w:rsidRPr="005F505B">
        <w:t xml:space="preserve">une restriction de privilège existe </w:t>
      </w:r>
      <w:r>
        <w:t>pour les utilisateurs externes Ifremer.</w:t>
      </w:r>
      <w:r w:rsidR="00E81A2A">
        <w:t xml:space="preserve"> </w:t>
      </w:r>
      <w:r>
        <w:t>Une donnée créée par un utilisateur externe Ifremer ne peut être consultée/modifiée par un utilisateur externe d'une autre société.</w:t>
      </w:r>
      <w:r w:rsidR="00E81A2A">
        <w:t xml:space="preserve"> </w:t>
      </w:r>
      <w:r>
        <w:rPr>
          <w:rFonts w:eastAsia="Times New Roman" w:cs="Times New Roman"/>
          <w:b/>
          <w:color w:val="FF0000"/>
          <w:lang w:eastAsia="fr-FR"/>
        </w:rPr>
        <w:t>L</w:t>
      </w:r>
      <w:r w:rsidRPr="00033F23">
        <w:rPr>
          <w:rFonts w:eastAsia="Times New Roman" w:cs="Times New Roman"/>
          <w:b/>
          <w:color w:val="FF0000"/>
          <w:lang w:eastAsia="fr-FR"/>
        </w:rPr>
        <w:t xml:space="preserve">a vérification </w:t>
      </w:r>
      <w:r>
        <w:rPr>
          <w:rFonts w:eastAsia="Times New Roman" w:cs="Times New Roman"/>
          <w:b/>
          <w:color w:val="FF0000"/>
          <w:lang w:eastAsia="fr-FR"/>
        </w:rPr>
        <w:t>est</w:t>
      </w:r>
      <w:r w:rsidR="00E81A2A">
        <w:rPr>
          <w:rFonts w:eastAsia="Times New Roman" w:cs="Times New Roman"/>
          <w:b/>
          <w:color w:val="FF0000"/>
          <w:lang w:eastAsia="fr-FR"/>
        </w:rPr>
        <w:t xml:space="preserve"> </w:t>
      </w:r>
      <w:r w:rsidRPr="00033F23">
        <w:rPr>
          <w:rFonts w:eastAsia="Times New Roman" w:cs="Times New Roman"/>
          <w:b/>
          <w:color w:val="FF0000"/>
          <w:lang w:eastAsia="fr-FR"/>
        </w:rPr>
        <w:t>faite directement sur le département de la personne</w:t>
      </w:r>
      <w:r>
        <w:rPr>
          <w:rFonts w:eastAsia="Times New Roman" w:cs="Times New Roman"/>
          <w:lang w:eastAsia="fr-FR"/>
        </w:rPr>
        <w:t xml:space="preserve"> (</w:t>
      </w:r>
      <w:r>
        <w:t>département fils du département « </w:t>
      </w:r>
      <w:r w:rsidRPr="000034C6">
        <w:t>EXTERIEUR</w:t>
      </w:r>
      <w:r>
        <w:t> »</w:t>
      </w:r>
      <w:r>
        <w:rPr>
          <w:rFonts w:eastAsia="Times New Roman" w:cs="Times New Roman"/>
          <w:lang w:eastAsia="fr-FR"/>
        </w:rPr>
        <w:t xml:space="preserve">). </w:t>
      </w:r>
    </w:p>
    <w:p w:rsidR="00BF08DD" w:rsidRDefault="00BF08DD"/>
    <w:p w:rsidR="00BF08DD" w:rsidRDefault="00BF08DD"/>
    <w:p w:rsidR="00BA27BE" w:rsidRDefault="00BE5B4A">
      <w:r>
        <w:rPr>
          <w:u w:val="single"/>
        </w:rPr>
        <w:t>Dans l</w:t>
      </w:r>
      <w:r w:rsidR="00BF08DD">
        <w:rPr>
          <w:u w:val="single"/>
        </w:rPr>
        <w:t>’</w:t>
      </w:r>
      <w:r>
        <w:rPr>
          <w:u w:val="single"/>
        </w:rPr>
        <w:t>a</w:t>
      </w:r>
      <w:r w:rsidR="00BF08DD">
        <w:rPr>
          <w:u w:val="single"/>
        </w:rPr>
        <w:t>ncienne</w:t>
      </w:r>
      <w:r>
        <w:rPr>
          <w:u w:val="single"/>
        </w:rPr>
        <w:t xml:space="preserve"> gestion par portefeuille</w:t>
      </w:r>
      <w:r>
        <w:t xml:space="preserve">, ce privilège </w:t>
      </w:r>
      <w:r w:rsidR="00BF08DD">
        <w:t>était</w:t>
      </w:r>
      <w:r>
        <w:t xml:space="preserve"> l'équivalent de la personne propriétaire du portefeuille (MANAGED_DATA.MANAGER_PERSON_FK).</w:t>
      </w:r>
    </w:p>
    <w:p w:rsidR="00BA27BE" w:rsidRDefault="00BA27BE">
      <w:pPr>
        <w:pStyle w:val="Standard"/>
      </w:pPr>
    </w:p>
    <w:p w:rsidR="00BA27BE" w:rsidRDefault="00BE5B4A" w:rsidP="002F3D35">
      <w:pPr>
        <w:pStyle w:val="Titre3"/>
      </w:pPr>
      <w:bookmarkStart w:id="53" w:name="__RefHeading__544_951641570"/>
      <w:bookmarkStart w:id="54" w:name="_Toc381365261"/>
      <w:r>
        <w:t>Consultation</w:t>
      </w:r>
      <w:bookmarkEnd w:id="53"/>
      <w:bookmarkEnd w:id="54"/>
    </w:p>
    <w:p w:rsidR="00BA27BE" w:rsidRPr="002F3D35" w:rsidRDefault="00BE5B4A">
      <w:r w:rsidRPr="002F3D35">
        <w:t>Ce privilège n'ouvre que des droits de lecture sur les données d'un programme.</w:t>
      </w:r>
    </w:p>
    <w:p w:rsidR="00BA27BE" w:rsidRPr="002F3D35" w:rsidRDefault="00BE5B4A">
      <w:r w:rsidRPr="002F3D35">
        <w:t>Le privilège peut porter sur :</w:t>
      </w:r>
    </w:p>
    <w:p w:rsidR="00BA27BE" w:rsidRPr="002F3D35" w:rsidRDefault="00BE5B4A" w:rsidP="00EE2270">
      <w:pPr>
        <w:pStyle w:val="Paragraphedeliste"/>
        <w:numPr>
          <w:ilvl w:val="0"/>
          <w:numId w:val="31"/>
        </w:numPr>
      </w:pPr>
      <w:r w:rsidRPr="002F3D35">
        <w:t>tous les lieux ou sur des lieux particuliers  (généralement des QIM), avec ajout possible d’exceptions (inclusion ou exclusion de certains navires).</w:t>
      </w:r>
      <w:r w:rsidRPr="002F3D35">
        <w:br/>
        <w:t>Les données concernées sont alors celles rattachées aux navires immatriculés dans ces lieux (et leurs fils) +/- exceptions</w:t>
      </w:r>
      <w:r w:rsidR="001A6B1C">
        <w:t xml:space="preserve"> d’inclusion/exclusion de navires</w:t>
      </w:r>
      <w:r w:rsidRPr="002F3D35">
        <w:t>.</w:t>
      </w:r>
    </w:p>
    <w:p w:rsidR="00BA27BE" w:rsidRPr="002F3D35" w:rsidRDefault="00BE5B4A" w:rsidP="00EE2270">
      <w:pPr>
        <w:pStyle w:val="Paragraphedeliste"/>
        <w:numPr>
          <w:ilvl w:val="0"/>
          <w:numId w:val="31"/>
        </w:numPr>
      </w:pPr>
      <w:r w:rsidRPr="002F3D35">
        <w:t xml:space="preserve">Une </w:t>
      </w:r>
      <w:r w:rsidR="001A6B1C">
        <w:t xml:space="preserve">ou plusieurs </w:t>
      </w:r>
      <w:r w:rsidRPr="002F3D35">
        <w:t>personne</w:t>
      </w:r>
      <w:r w:rsidR="001A6B1C">
        <w:t>s</w:t>
      </w:r>
      <w:r w:rsidRPr="002F3D35">
        <w:t xml:space="preserve">; les données </w:t>
      </w:r>
      <w:r w:rsidR="001A6B1C">
        <w:t>accessibles</w:t>
      </w:r>
      <w:r w:rsidRPr="002F3D35">
        <w:t xml:space="preserve"> sont </w:t>
      </w:r>
      <w:r w:rsidR="001A6B1C">
        <w:t xml:space="preserve">celles des personnes listées mais </w:t>
      </w:r>
      <w:r w:rsidRPr="002F3D35">
        <w:t>en lecture seule.</w:t>
      </w:r>
    </w:p>
    <w:p w:rsidR="00BA27BE" w:rsidRDefault="00BA27BE">
      <w:pPr>
        <w:pStyle w:val="Standard"/>
      </w:pPr>
    </w:p>
    <w:p w:rsidR="00BA27BE" w:rsidRDefault="00BE5B4A">
      <w:r>
        <w:rPr>
          <w:u w:val="single"/>
        </w:rPr>
        <w:t>Dans l</w:t>
      </w:r>
      <w:r w:rsidR="001A6B1C">
        <w:rPr>
          <w:u w:val="single"/>
        </w:rPr>
        <w:t>’</w:t>
      </w:r>
      <w:r>
        <w:rPr>
          <w:u w:val="single"/>
        </w:rPr>
        <w:t>a</w:t>
      </w:r>
      <w:r w:rsidR="001A6B1C">
        <w:rPr>
          <w:u w:val="single"/>
        </w:rPr>
        <w:t>ncienne</w:t>
      </w:r>
      <w:r>
        <w:rPr>
          <w:u w:val="single"/>
        </w:rPr>
        <w:t xml:space="preserve"> gestion par portefeuille</w:t>
      </w:r>
      <w:r>
        <w:t>, ce niveau correspond aux “</w:t>
      </w:r>
      <w:proofErr w:type="spellStart"/>
      <w:r>
        <w:t>viewer</w:t>
      </w:r>
      <w:proofErr w:type="spellEnd"/>
      <w:r>
        <w:t>” (MANAGED_DATA2VIEWER_USER).</w:t>
      </w:r>
    </w:p>
    <w:p w:rsidR="00BA27BE" w:rsidRDefault="00BA27BE"/>
    <w:p w:rsidR="00BA27BE" w:rsidRDefault="00BE5B4A">
      <w:r>
        <w:rPr>
          <w:u w:val="single"/>
        </w:rPr>
        <w:t>Allegro</w:t>
      </w:r>
      <w:r>
        <w:t xml:space="preserve"> : Synchronisation des données en local, mais droit uniquement en lecture seule.</w:t>
      </w:r>
    </w:p>
    <w:p w:rsidR="004648DF" w:rsidRDefault="004648DF">
      <w:bookmarkStart w:id="55" w:name="__RefHeading__546_951641570"/>
    </w:p>
    <w:p w:rsidR="00BA27BE" w:rsidRDefault="00BE5B4A" w:rsidP="002830AA">
      <w:pPr>
        <w:pStyle w:val="Titre3"/>
      </w:pPr>
      <w:bookmarkStart w:id="56" w:name="_Toc381365262"/>
      <w:r>
        <w:t>Validat</w:t>
      </w:r>
      <w:bookmarkEnd w:id="55"/>
      <w:r w:rsidR="004648DF">
        <w:t>ion</w:t>
      </w:r>
      <w:bookmarkEnd w:id="56"/>
    </w:p>
    <w:p w:rsidR="00BA27BE" w:rsidRDefault="00BE5B4A">
      <w:r>
        <w:t xml:space="preserve">Le privilège </w:t>
      </w:r>
      <w:r w:rsidR="004648DF">
        <w:t>« </w:t>
      </w:r>
      <w:r>
        <w:t>validat</w:t>
      </w:r>
      <w:r w:rsidR="004648DF">
        <w:t>ion »</w:t>
      </w:r>
      <w:r>
        <w:t xml:space="preserve"> donne des droits de lecture/écriture</w:t>
      </w:r>
      <w:r w:rsidR="004648DF">
        <w:t>/</w:t>
      </w:r>
      <w:r>
        <w:t>validation</w:t>
      </w:r>
      <w:r w:rsidR="004648DF">
        <w:t xml:space="preserve"> sur les données d’un programme</w:t>
      </w:r>
      <w:r>
        <w:t>.</w:t>
      </w:r>
    </w:p>
    <w:p w:rsidR="004648DF" w:rsidRDefault="004648DF"/>
    <w:p w:rsidR="004648DF" w:rsidRPr="002F3D35" w:rsidRDefault="004648DF" w:rsidP="004648DF">
      <w:r w:rsidRPr="002F3D35">
        <w:t>Le privilège peut porter sur :</w:t>
      </w:r>
    </w:p>
    <w:p w:rsidR="004648DF" w:rsidRPr="002F3D35" w:rsidRDefault="004648DF" w:rsidP="004648DF">
      <w:pPr>
        <w:pStyle w:val="Paragraphedeliste"/>
        <w:numPr>
          <w:ilvl w:val="0"/>
          <w:numId w:val="31"/>
        </w:numPr>
      </w:pPr>
      <w:r w:rsidRPr="002F3D35">
        <w:lastRenderedPageBreak/>
        <w:t>tous les lieux ou sur des lieux particuliers  (généralement des QIM), avec ajout possible d’exceptions (inclusion ou exclusion de certains navires).</w:t>
      </w:r>
      <w:r w:rsidRPr="002F3D35">
        <w:br/>
        <w:t>Les données concernées sont alors celles rattachées aux navires immatriculés dans ces lieux (et leurs fils) +/- exceptions</w:t>
      </w:r>
      <w:r>
        <w:t xml:space="preserve"> d’inclusion/exclusion de navires</w:t>
      </w:r>
      <w:r w:rsidRPr="002F3D35">
        <w:t>.</w:t>
      </w:r>
    </w:p>
    <w:p w:rsidR="004648DF" w:rsidRPr="002F3D35" w:rsidRDefault="004648DF" w:rsidP="004648DF">
      <w:pPr>
        <w:pStyle w:val="Paragraphedeliste"/>
        <w:numPr>
          <w:ilvl w:val="0"/>
          <w:numId w:val="31"/>
        </w:numPr>
      </w:pPr>
      <w:r w:rsidRPr="002F3D35">
        <w:t xml:space="preserve">Une </w:t>
      </w:r>
      <w:r>
        <w:t>ou plusieurs personnes</w:t>
      </w:r>
      <w:r w:rsidRPr="002F3D35">
        <w:t xml:space="preserve">; les données </w:t>
      </w:r>
      <w:r>
        <w:t>accessibles</w:t>
      </w:r>
      <w:r w:rsidRPr="002F3D35">
        <w:t xml:space="preserve"> </w:t>
      </w:r>
      <w:r>
        <w:t xml:space="preserve">sont celles des personnes listées mais en lecture/écriture/validation. </w:t>
      </w:r>
    </w:p>
    <w:p w:rsidR="004648DF" w:rsidRDefault="004648DF" w:rsidP="004648DF"/>
    <w:p w:rsidR="004648DF" w:rsidDel="00213ABD" w:rsidRDefault="004648DF" w:rsidP="004648DF">
      <w:pPr>
        <w:rPr>
          <w:del w:id="57" w:author="Matthieu BOURBIGOT, Exterieur Autre PDG-IMN-IDM-" w:date="2014-12-08T13:03:00Z"/>
        </w:rPr>
      </w:pPr>
      <w:del w:id="58" w:author="Matthieu BOURBIGOT, Exterieur Autre PDG-IMN-IDM-" w:date="2014-12-08T13:03:00Z">
        <w:r w:rsidRPr="00156B29" w:rsidDel="00213ABD">
          <w:rPr>
            <w:u w:val="single"/>
          </w:rPr>
          <w:delText>Notion d’héritage</w:delText>
        </w:r>
        <w:r w:rsidDel="00213ABD">
          <w:delText> : le privilège « validation » peut porter sur une personne p0 ayant déjà un privilège « validation » sur d’autres personnes (p1, …pn). Dans ce cas les données accessibles  sont celles de p0 et de de toutes les personnes (p1, …pn).</w:delText>
        </w:r>
      </w:del>
    </w:p>
    <w:p w:rsidR="004648DF" w:rsidRDefault="004648DF" w:rsidP="004648DF"/>
    <w:p w:rsidR="004648DF" w:rsidRPr="00A31623" w:rsidRDefault="004648DF" w:rsidP="004648DF">
      <w:proofErr w:type="spellStart"/>
      <w:r>
        <w:t>Cf</w:t>
      </w:r>
      <w:proofErr w:type="spellEnd"/>
      <w:r>
        <w:t> §.</w:t>
      </w:r>
      <w:r>
        <w:fldChar w:fldCharType="begin"/>
      </w:r>
      <w:r>
        <w:instrText xml:space="preserve"> REF __RefHeading__7725_581555212 \r \h </w:instrText>
      </w:r>
      <w:r>
        <w:fldChar w:fldCharType="separate"/>
      </w:r>
      <w:r w:rsidR="00327C49">
        <w:t>2.3</w:t>
      </w:r>
      <w:r>
        <w:fldChar w:fldCharType="end"/>
      </w:r>
      <w:r>
        <w:t xml:space="preserve">- </w:t>
      </w:r>
      <w:r>
        <w:fldChar w:fldCharType="begin"/>
      </w:r>
      <w:r>
        <w:instrText xml:space="preserve"> REF __RefHeading__7725_581555212 \h </w:instrText>
      </w:r>
      <w:r>
        <w:fldChar w:fldCharType="separate"/>
      </w:r>
      <w:r w:rsidR="00327C49">
        <w:t>Note sur le processus de validation/qualification des données dans Allegro</w:t>
      </w:r>
      <w:r>
        <w:fldChar w:fldCharType="end"/>
      </w:r>
    </w:p>
    <w:p w:rsidR="00BA27BE" w:rsidRDefault="00BA27BE"/>
    <w:p w:rsidR="00BA27BE" w:rsidRDefault="00BE5B4A">
      <w:r>
        <w:rPr>
          <w:u w:val="single"/>
        </w:rPr>
        <w:t>Allegro</w:t>
      </w:r>
      <w:r>
        <w:t xml:space="preserve"> : synchronisation des données en local, droits de lecture/écriture et de modification de certains PSFM (</w:t>
      </w:r>
      <w:proofErr w:type="spellStart"/>
      <w:r>
        <w:t>VALIDATION_xxx</w:t>
      </w:r>
      <w:proofErr w:type="spellEnd"/>
      <w:r>
        <w:t>, etc.)</w:t>
      </w:r>
    </w:p>
    <w:p w:rsidR="00BE5B4A" w:rsidRDefault="00BE5B4A"/>
    <w:p w:rsidR="00BA27BE" w:rsidRDefault="00BE5B4A" w:rsidP="002F3D35">
      <w:pPr>
        <w:pStyle w:val="Titre3"/>
      </w:pPr>
      <w:bookmarkStart w:id="59" w:name="__RefHeading__548_951641570"/>
      <w:bookmarkStart w:id="60" w:name="_Toc381365263"/>
      <w:r>
        <w:t>Qualificat</w:t>
      </w:r>
      <w:r w:rsidR="004648DF">
        <w:t>ion</w:t>
      </w:r>
      <w:bookmarkEnd w:id="59"/>
      <w:bookmarkEnd w:id="60"/>
    </w:p>
    <w:p w:rsidR="00BA27BE" w:rsidRDefault="00BE5B4A">
      <w:r>
        <w:t>Le privilège qualificateur donne des droits d’affectation des flags qualité sur une donnée validée, et éventuellement d’application de corrections.</w:t>
      </w:r>
    </w:p>
    <w:p w:rsidR="00BA27BE" w:rsidRDefault="00BA27BE"/>
    <w:p w:rsidR="00BA27BE" w:rsidRDefault="00BE5B4A">
      <w:r>
        <w:rPr>
          <w:u w:val="single"/>
        </w:rPr>
        <w:t>Dans l</w:t>
      </w:r>
      <w:r w:rsidR="004648DF">
        <w:rPr>
          <w:u w:val="single"/>
        </w:rPr>
        <w:t>’</w:t>
      </w:r>
      <w:r>
        <w:rPr>
          <w:u w:val="single"/>
        </w:rPr>
        <w:t>a</w:t>
      </w:r>
      <w:r w:rsidR="004648DF">
        <w:rPr>
          <w:u w:val="single"/>
        </w:rPr>
        <w:t>ncienne</w:t>
      </w:r>
      <w:r>
        <w:rPr>
          <w:u w:val="single"/>
        </w:rPr>
        <w:t xml:space="preserve"> gestion par portefeuille</w:t>
      </w:r>
      <w:r>
        <w:t>, ce niveau n’existait pas.</w:t>
      </w:r>
    </w:p>
    <w:p w:rsidR="00BA27BE" w:rsidRDefault="00BA27BE"/>
    <w:p w:rsidR="00BA27BE" w:rsidRDefault="00BE5B4A">
      <w:r>
        <w:rPr>
          <w:u w:val="single"/>
        </w:rPr>
        <w:t>Allegro</w:t>
      </w:r>
      <w:r>
        <w:t xml:space="preserve"> : Pas encore utilisé.</w:t>
      </w:r>
    </w:p>
    <w:p w:rsidR="00BA27BE" w:rsidRDefault="00BA27BE">
      <w:pPr>
        <w:pStyle w:val="Standard"/>
      </w:pPr>
      <w:bookmarkStart w:id="61" w:name="h.261bvqb97hzx"/>
      <w:bookmarkEnd w:id="61"/>
    </w:p>
    <w:p w:rsidR="00BA27BE" w:rsidRDefault="00BE5B4A" w:rsidP="002F3D35">
      <w:pPr>
        <w:pStyle w:val="Titre2"/>
      </w:pPr>
      <w:bookmarkStart w:id="62" w:name="__RefHeading__7723_581555212"/>
      <w:bookmarkStart w:id="63" w:name="_Toc381365264"/>
      <w:r>
        <w:t>Privilèges des services</w:t>
      </w:r>
      <w:bookmarkEnd w:id="62"/>
      <w:bookmarkEnd w:id="63"/>
    </w:p>
    <w:p w:rsidR="00BA27BE" w:rsidRDefault="00BE5B4A">
      <w:r>
        <w:t xml:space="preserve">Les privilèges des services sont identiques à ceux des personnes à la différence que les droits portent uniquement sur le couple [programme de collecte / lieu]. Il n’y a pas de </w:t>
      </w:r>
      <w:r w:rsidR="006E7252">
        <w:t>personne(s)</w:t>
      </w:r>
      <w:r>
        <w:t xml:space="preserve"> </w:t>
      </w:r>
      <w:r w:rsidR="006E7252">
        <w:t>supervisée(s)</w:t>
      </w:r>
      <w:r>
        <w:t>, ni de gestion d’exceptions d’inclusion/exclusion de navires.</w:t>
      </w:r>
    </w:p>
    <w:p w:rsidR="00BA27BE" w:rsidRDefault="00BE5B4A">
      <w:r>
        <w:t>Toutes les personnes directement dépendantes du service hériteront de ces droits (l'héritage de droits de service en service n'est pas géré).</w:t>
      </w:r>
    </w:p>
    <w:p w:rsidR="00BA27BE" w:rsidRDefault="00BA27BE">
      <w:pPr>
        <w:pStyle w:val="Standard"/>
        <w:jc w:val="both"/>
      </w:pPr>
    </w:p>
    <w:p w:rsidR="00BA27BE" w:rsidRDefault="00BE5B4A">
      <w:r>
        <w:rPr>
          <w:u w:val="single"/>
        </w:rPr>
        <w:t xml:space="preserve">Remarque de Stéphane </w:t>
      </w:r>
      <w:proofErr w:type="spellStart"/>
      <w:r>
        <w:rPr>
          <w:u w:val="single"/>
        </w:rPr>
        <w:t>Bocande</w:t>
      </w:r>
      <w:proofErr w:type="spellEnd"/>
      <w:r>
        <w:t> : un service doit-il avoir des droits de validation ?</w:t>
      </w:r>
    </w:p>
    <w:p w:rsidR="00BA27BE" w:rsidRDefault="00BE5B4A">
      <w:r>
        <w:lastRenderedPageBreak/>
        <w:t>Si c'est un cas possible (ex : service ayant un rôle de supervision sur un programme particulier), alors oui, sinon il faudrait que l'outil d'administration des référentiels ne laissent pas cette possibilité bien que le modèle le permette (règle métier à ajouter).</w:t>
      </w:r>
      <w:r w:rsidR="00E81A2A">
        <w:t xml:space="preserve"> (</w:t>
      </w:r>
      <w:proofErr w:type="spellStart"/>
      <w:r w:rsidR="00E81A2A">
        <w:t>cf</w:t>
      </w:r>
      <w:proofErr w:type="spellEnd"/>
      <w:r w:rsidR="00E81A2A">
        <w:t xml:space="preserve"> </w:t>
      </w:r>
      <w:proofErr w:type="spellStart"/>
      <w:r w:rsidR="00E81A2A">
        <w:t>mantis</w:t>
      </w:r>
      <w:proofErr w:type="spellEnd"/>
      <w:r w:rsidR="00E81A2A">
        <w:t xml:space="preserve"> évolution #</w:t>
      </w:r>
      <w:hyperlink r:id="rId10" w:tooltip="[soumis] [adagio-admin]" w:history="1">
        <w:r w:rsidR="00E81A2A">
          <w:rPr>
            <w:rStyle w:val="Lienhypertexte"/>
            <w:rFonts w:ascii="Courier New" w:hAnsi="Courier New" w:cs="Courier New"/>
            <w:color w:val="6495ED"/>
            <w:sz w:val="17"/>
            <w:szCs w:val="17"/>
            <w:shd w:val="clear" w:color="auto" w:fill="FFFFFF"/>
          </w:rPr>
          <w:t>0018630</w:t>
        </w:r>
      </w:hyperlink>
      <w:r w:rsidR="00E81A2A">
        <w:t>)</w:t>
      </w:r>
    </w:p>
    <w:p w:rsidR="00BA27BE" w:rsidRDefault="00BA27BE">
      <w:pPr>
        <w:pStyle w:val="Standard"/>
      </w:pPr>
    </w:p>
    <w:p w:rsidR="00BA27BE" w:rsidRDefault="00BE5B4A" w:rsidP="002F3D35">
      <w:pPr>
        <w:pStyle w:val="Titre2"/>
      </w:pPr>
      <w:bookmarkStart w:id="64" w:name="__RefHeading__7725_581555212"/>
      <w:bookmarkStart w:id="65" w:name="_Toc381365265"/>
      <w:r>
        <w:t>Note sur le processus de validation/qualification des données dans Allegro</w:t>
      </w:r>
      <w:bookmarkEnd w:id="64"/>
      <w:bookmarkEnd w:id="65"/>
    </w:p>
    <w:p w:rsidR="00BA27BE" w:rsidRDefault="00BE5B4A">
      <w:r>
        <w:t>En l’absence d’un cahier des charges thématique sur le processus de validation/qualification de la donnée dans Allegro, un processus de validation « à minima » a été implémenté.</w:t>
      </w:r>
    </w:p>
    <w:p w:rsidR="00BA27BE" w:rsidRDefault="00BA27BE">
      <w:pPr>
        <w:pStyle w:val="Standard"/>
        <w:jc w:val="both"/>
      </w:pPr>
    </w:p>
    <w:p w:rsidR="00BA27BE" w:rsidRDefault="00BE5B4A">
      <w:r>
        <w:t>Deux types d'utilisateurs valident la donnée saisie sur les marées observées en mer (programme de collecte SIH-OBSMER) et les ventes en criée (programme de collecte SIH-OBSVENTE)</w:t>
      </w:r>
    </w:p>
    <w:p w:rsidR="00BA27BE" w:rsidRPr="00A31623" w:rsidRDefault="00BE5B4A" w:rsidP="00EE2270">
      <w:pPr>
        <w:pStyle w:val="Paragraphedeliste"/>
        <w:numPr>
          <w:ilvl w:val="0"/>
          <w:numId w:val="30"/>
        </w:numPr>
      </w:pPr>
      <w:r w:rsidRPr="00A31623">
        <w:t xml:space="preserve">Les </w:t>
      </w:r>
      <w:proofErr w:type="spellStart"/>
      <w:r w:rsidRPr="00A31623">
        <w:t>valideurs</w:t>
      </w:r>
      <w:proofErr w:type="spellEnd"/>
      <w:r w:rsidRPr="00A31623">
        <w:t xml:space="preserve"> des sociétés prestataires (Privilège « </w:t>
      </w:r>
      <w:r w:rsidR="00EF0B42">
        <w:t>v</w:t>
      </w:r>
      <w:r w:rsidRPr="00A31623">
        <w:t>alid</w:t>
      </w:r>
      <w:r w:rsidR="00EF0B42">
        <w:t>ation</w:t>
      </w:r>
      <w:r w:rsidRPr="00A31623">
        <w:t> » - Profil "</w:t>
      </w:r>
      <w:r w:rsidR="00EF0B42">
        <w:t>SIH_UTILISATEUR</w:t>
      </w:r>
      <w:r w:rsidRPr="00A31623">
        <w:t>"), nommés « Superviseur » dans l’ancienne terminologie</w:t>
      </w:r>
    </w:p>
    <w:p w:rsidR="00BA27BE" w:rsidRPr="00A31623" w:rsidRDefault="00BE5B4A" w:rsidP="00EE2270">
      <w:pPr>
        <w:pStyle w:val="Paragraphedeliste"/>
        <w:numPr>
          <w:ilvl w:val="0"/>
          <w:numId w:val="30"/>
        </w:numPr>
      </w:pPr>
      <w:r w:rsidRPr="00A31623">
        <w:t xml:space="preserve">Les </w:t>
      </w:r>
      <w:proofErr w:type="spellStart"/>
      <w:r w:rsidRPr="00A31623">
        <w:t>valideurs</w:t>
      </w:r>
      <w:proofErr w:type="spellEnd"/>
      <w:r w:rsidRPr="00A31623">
        <w:t xml:space="preserve"> Ifremer (Privilège </w:t>
      </w:r>
      <w:r w:rsidR="00EF0B42" w:rsidRPr="00A31623">
        <w:t>« </w:t>
      </w:r>
      <w:r w:rsidR="00EF0B42">
        <w:t>v</w:t>
      </w:r>
      <w:r w:rsidR="00EF0B42" w:rsidRPr="00A31623">
        <w:t>alid</w:t>
      </w:r>
      <w:r w:rsidR="00EF0B42">
        <w:t>ation</w:t>
      </w:r>
      <w:r w:rsidR="00EF0B42" w:rsidRPr="00A31623">
        <w:t> »</w:t>
      </w:r>
      <w:r w:rsidRPr="00A31623">
        <w:t xml:space="preserve"> - Profil "Membre de l'équipe Projet")</w:t>
      </w:r>
    </w:p>
    <w:p w:rsidR="00BA27BE" w:rsidRPr="00A31623" w:rsidRDefault="00BE5B4A" w:rsidP="00EE2270">
      <w:pPr>
        <w:pStyle w:val="Paragraphedeliste"/>
        <w:numPr>
          <w:ilvl w:val="0"/>
          <w:numId w:val="30"/>
        </w:numPr>
      </w:pPr>
      <w:r w:rsidRPr="00A31623">
        <w:t xml:space="preserve">L'acte de validation est géré par 2 </w:t>
      </w:r>
      <w:proofErr w:type="spellStart"/>
      <w:r w:rsidRPr="00A31623">
        <w:t>psfms</w:t>
      </w:r>
      <w:proofErr w:type="spellEnd"/>
      <w:r w:rsidRPr="00A31623">
        <w:t xml:space="preserve"> accessibles </w:t>
      </w:r>
      <w:r w:rsidR="00EF0B42">
        <w:t xml:space="preserve">dans Allegro </w:t>
      </w:r>
      <w:r w:rsidRPr="00A31623">
        <w:t>au niveau de la marée ou de la vente:</w:t>
      </w:r>
    </w:p>
    <w:p w:rsidR="00BA27BE" w:rsidRPr="00A31623" w:rsidRDefault="00BE5B4A" w:rsidP="00EE2270">
      <w:pPr>
        <w:pStyle w:val="Paragraphedeliste"/>
        <w:numPr>
          <w:ilvl w:val="0"/>
          <w:numId w:val="30"/>
        </w:numPr>
      </w:pPr>
      <w:r w:rsidRPr="00A31623">
        <w:t>IS_VALIDATED - Validation société</w:t>
      </w:r>
    </w:p>
    <w:p w:rsidR="00BA27BE" w:rsidRDefault="00BE5B4A" w:rsidP="00EE2270">
      <w:pPr>
        <w:pStyle w:val="Paragraphedeliste"/>
        <w:numPr>
          <w:ilvl w:val="1"/>
          <w:numId w:val="30"/>
        </w:numPr>
      </w:pPr>
      <w:r>
        <w:t>Non / Données valides / Données invalides/ Corrections demandées.</w:t>
      </w:r>
    </w:p>
    <w:p w:rsidR="00BA27BE" w:rsidRDefault="00BE5B4A" w:rsidP="00EE2270">
      <w:pPr>
        <w:pStyle w:val="Paragraphedeliste"/>
        <w:numPr>
          <w:ilvl w:val="1"/>
          <w:numId w:val="30"/>
        </w:numPr>
      </w:pPr>
      <w:r>
        <w:t>La saisie de ce PSFM est obligatoire et la valeur par défaut est positionnée à "Non"</w:t>
      </w:r>
    </w:p>
    <w:p w:rsidR="00BA27BE" w:rsidRDefault="00BE5B4A" w:rsidP="00EE2270">
      <w:pPr>
        <w:pStyle w:val="Paragraphedeliste"/>
        <w:numPr>
          <w:ilvl w:val="1"/>
          <w:numId w:val="30"/>
        </w:numPr>
      </w:pPr>
      <w:r>
        <w:t>Ce PSFM est éditable uniquement par un « </w:t>
      </w:r>
      <w:proofErr w:type="spellStart"/>
      <w:r>
        <w:t>valideur</w:t>
      </w:r>
      <w:proofErr w:type="spellEnd"/>
      <w:r>
        <w:t> d’une société prestataire »</w:t>
      </w:r>
    </w:p>
    <w:p w:rsidR="00BA27BE" w:rsidRDefault="00BE5B4A" w:rsidP="00EE2270">
      <w:pPr>
        <w:pStyle w:val="Paragraphedeliste"/>
        <w:numPr>
          <w:ilvl w:val="1"/>
          <w:numId w:val="30"/>
        </w:numPr>
      </w:pPr>
      <w:r>
        <w:t xml:space="preserve">Si la valeur saisie = « Données valides », alors il est impossible pour un observateur de reprendre la saisie de la  marée ou de la vente (Seuls les </w:t>
      </w:r>
      <w:proofErr w:type="spellStart"/>
      <w:r>
        <w:t>valideurs</w:t>
      </w:r>
      <w:proofErr w:type="spellEnd"/>
      <w:r>
        <w:t xml:space="preserve"> peuvent effectuer cette action)</w:t>
      </w:r>
    </w:p>
    <w:p w:rsidR="00BA27BE" w:rsidRPr="00EE2270" w:rsidRDefault="00BE5B4A" w:rsidP="00EE2270">
      <w:pPr>
        <w:pStyle w:val="Paragraphedeliste"/>
        <w:numPr>
          <w:ilvl w:val="0"/>
          <w:numId w:val="30"/>
        </w:numPr>
        <w:rPr>
          <w:lang w:val="en-US"/>
        </w:rPr>
      </w:pPr>
      <w:r w:rsidRPr="00EE2270">
        <w:rPr>
          <w:rFonts w:eastAsia="Times New Roman" w:cs="Times New Roman"/>
          <w:lang w:val="en-US" w:eastAsia="fr-FR"/>
        </w:rPr>
        <w:t>IS_VALIDATED_PRG</w:t>
      </w:r>
      <w:r w:rsidRPr="00EE2270">
        <w:rPr>
          <w:lang w:val="en-US"/>
        </w:rPr>
        <w:t xml:space="preserve"> : Validation </w:t>
      </w:r>
      <w:proofErr w:type="spellStart"/>
      <w:r w:rsidRPr="00EE2270">
        <w:rPr>
          <w:lang w:val="en-US"/>
        </w:rPr>
        <w:t>Programme</w:t>
      </w:r>
      <w:proofErr w:type="spellEnd"/>
    </w:p>
    <w:p w:rsidR="00BA27BE" w:rsidRDefault="00BE5B4A" w:rsidP="00EE2270">
      <w:pPr>
        <w:pStyle w:val="Paragraphedeliste"/>
        <w:numPr>
          <w:ilvl w:val="1"/>
          <w:numId w:val="30"/>
        </w:numPr>
      </w:pPr>
      <w:r>
        <w:t>Données valides/Données invalides/Corrections demandées auprès de la société</w:t>
      </w:r>
    </w:p>
    <w:p w:rsidR="00BA27BE" w:rsidRDefault="00BE5B4A" w:rsidP="00EE2270">
      <w:pPr>
        <w:pStyle w:val="Paragraphedeliste"/>
        <w:numPr>
          <w:ilvl w:val="1"/>
          <w:numId w:val="30"/>
        </w:numPr>
      </w:pPr>
      <w:r>
        <w:t>La saisie de ce PSFM est optionnelle et la valeur par défaut est vide.</w:t>
      </w:r>
    </w:p>
    <w:p w:rsidR="00BA27BE" w:rsidRDefault="00BE5B4A" w:rsidP="00EE2270">
      <w:pPr>
        <w:pStyle w:val="Paragraphedeliste"/>
        <w:numPr>
          <w:ilvl w:val="1"/>
          <w:numId w:val="30"/>
        </w:numPr>
      </w:pPr>
      <w:r>
        <w:t>Le PSFM est éditable uniquement par un « </w:t>
      </w:r>
      <w:proofErr w:type="spellStart"/>
      <w:r>
        <w:t>valideur</w:t>
      </w:r>
      <w:proofErr w:type="spellEnd"/>
      <w:r>
        <w:t>  Ifremer »</w:t>
      </w:r>
    </w:p>
    <w:p w:rsidR="00BA27BE" w:rsidRDefault="00BE5B4A" w:rsidP="00EE2270">
      <w:pPr>
        <w:pStyle w:val="Paragraphedeliste"/>
        <w:numPr>
          <w:ilvl w:val="1"/>
          <w:numId w:val="30"/>
        </w:numPr>
      </w:pPr>
      <w:r>
        <w:t xml:space="preserve">Si une valeur est saisie et est différente de « Correction demandée auprès de la société"», alors seul le </w:t>
      </w:r>
      <w:proofErr w:type="spellStart"/>
      <w:r>
        <w:t>valideur</w:t>
      </w:r>
      <w:proofErr w:type="spellEnd"/>
      <w:r>
        <w:t xml:space="preserve"> Ifremer est autorisé à reprendre la saisie de la marée ou de la vente</w:t>
      </w:r>
    </w:p>
    <w:p w:rsidR="00BE5B4A" w:rsidRDefault="00BE5B4A" w:rsidP="00267E06">
      <w:pPr>
        <w:widowControl w:val="0"/>
        <w:suppressAutoHyphens w:val="0"/>
        <w:spacing w:after="200"/>
        <w:jc w:val="left"/>
      </w:pPr>
      <w:bookmarkStart w:id="66" w:name="h.bx5a5rqupafi"/>
      <w:bookmarkEnd w:id="66"/>
      <w:r>
        <w:br w:type="page"/>
      </w:r>
    </w:p>
    <w:p w:rsidR="00BA27BE" w:rsidRPr="00BE5B4A" w:rsidRDefault="00BE5B4A" w:rsidP="00BE5B4A">
      <w:pPr>
        <w:pStyle w:val="Titre2"/>
      </w:pPr>
      <w:bookmarkStart w:id="67" w:name="h.yuuf1lvud53"/>
      <w:bookmarkStart w:id="68" w:name="__RefHeading__552_951641570"/>
      <w:bookmarkStart w:id="69" w:name="_Toc381365266"/>
      <w:bookmarkEnd w:id="67"/>
      <w:r>
        <w:lastRenderedPageBreak/>
        <w:t>Tableau récapitulatif</w:t>
      </w:r>
      <w:bookmarkEnd w:id="68"/>
      <w:bookmarkEnd w:id="69"/>
    </w:p>
    <w:tbl>
      <w:tblPr>
        <w:tblW w:w="9360" w:type="dxa"/>
        <w:tblLayout w:type="fixed"/>
        <w:tblCellMar>
          <w:left w:w="10" w:type="dxa"/>
          <w:right w:w="10" w:type="dxa"/>
        </w:tblCellMar>
        <w:tblLook w:val="04A0" w:firstRow="1" w:lastRow="0" w:firstColumn="1" w:lastColumn="0" w:noHBand="0" w:noVBand="1"/>
      </w:tblPr>
      <w:tblGrid>
        <w:gridCol w:w="2670"/>
        <w:gridCol w:w="1845"/>
        <w:gridCol w:w="3254"/>
        <w:gridCol w:w="1591"/>
      </w:tblGrid>
      <w:tr w:rsidR="00BA27BE">
        <w:tc>
          <w:tcPr>
            <w:tcW w:w="2670" w:type="dxa"/>
            <w:tcBorders>
              <w:top w:val="single" w:sz="8" w:space="0" w:color="B3CC82"/>
              <w:left w:val="single" w:sz="8" w:space="0" w:color="B3CC82"/>
              <w:bottom w:val="single" w:sz="8" w:space="0" w:color="B3CC82"/>
              <w:right w:val="single" w:sz="4" w:space="0" w:color="C2D69B"/>
            </w:tcBorders>
            <w:shd w:val="clear" w:color="auto" w:fill="9BBB59"/>
            <w:tcMar>
              <w:top w:w="0" w:type="dxa"/>
              <w:left w:w="108" w:type="dxa"/>
              <w:bottom w:w="0" w:type="dxa"/>
              <w:right w:w="108" w:type="dxa"/>
            </w:tcMar>
          </w:tcPr>
          <w:p w:rsidR="00BA27BE" w:rsidRDefault="00BE5B4A">
            <w:pPr>
              <w:pStyle w:val="Standard"/>
              <w:spacing w:line="240" w:lineRule="auto"/>
              <w:jc w:val="center"/>
              <w:rPr>
                <w:rFonts w:ascii="Calibri" w:hAnsi="Calibri"/>
                <w:b/>
                <w:bCs/>
                <w:color w:val="FFFFFF"/>
              </w:rPr>
            </w:pPr>
            <w:r>
              <w:rPr>
                <w:rFonts w:ascii="Calibri" w:hAnsi="Calibri"/>
                <w:b/>
                <w:bCs/>
                <w:color w:val="FFFFFF"/>
              </w:rPr>
              <w:t>Privilège</w:t>
            </w:r>
          </w:p>
        </w:tc>
        <w:tc>
          <w:tcPr>
            <w:tcW w:w="1845" w:type="dxa"/>
            <w:tcBorders>
              <w:top w:val="single" w:sz="8" w:space="0" w:color="B3CC82"/>
              <w:left w:val="single" w:sz="4" w:space="0" w:color="C2D69B"/>
              <w:bottom w:val="single" w:sz="8" w:space="0" w:color="B3CC82"/>
              <w:right w:val="single" w:sz="4" w:space="0" w:color="C2D69B"/>
            </w:tcBorders>
            <w:shd w:val="clear" w:color="auto" w:fill="9BBB59"/>
            <w:tcMar>
              <w:top w:w="0" w:type="dxa"/>
              <w:left w:w="108" w:type="dxa"/>
              <w:bottom w:w="0" w:type="dxa"/>
              <w:right w:w="108" w:type="dxa"/>
            </w:tcMar>
          </w:tcPr>
          <w:p w:rsidR="00BA27BE" w:rsidRDefault="00BE5B4A">
            <w:pPr>
              <w:pStyle w:val="Standard"/>
              <w:spacing w:line="240" w:lineRule="auto"/>
              <w:rPr>
                <w:rFonts w:ascii="Calibri" w:hAnsi="Calibri"/>
                <w:b/>
                <w:bCs/>
                <w:color w:val="FFFFFF"/>
              </w:rPr>
            </w:pPr>
            <w:r>
              <w:rPr>
                <w:rFonts w:ascii="Calibri" w:hAnsi="Calibri"/>
                <w:b/>
                <w:bCs/>
                <w:color w:val="FFFFFF"/>
              </w:rPr>
              <w:t xml:space="preserve">Droits sur les données (Allegro / </w:t>
            </w:r>
            <w:proofErr w:type="spellStart"/>
            <w:r>
              <w:rPr>
                <w:rFonts w:ascii="Calibri" w:hAnsi="Calibri"/>
                <w:b/>
                <w:bCs/>
                <w:color w:val="FFFFFF"/>
              </w:rPr>
              <w:t>PersonSessionVessel</w:t>
            </w:r>
            <w:proofErr w:type="spellEnd"/>
            <w:r>
              <w:rPr>
                <w:rFonts w:ascii="Calibri" w:hAnsi="Calibri"/>
                <w:b/>
                <w:bCs/>
                <w:color w:val="FFFFFF"/>
              </w:rPr>
              <w:t>)</w:t>
            </w:r>
          </w:p>
        </w:tc>
        <w:tc>
          <w:tcPr>
            <w:tcW w:w="3254" w:type="dxa"/>
            <w:tcBorders>
              <w:top w:val="single" w:sz="8" w:space="0" w:color="B3CC82"/>
              <w:left w:val="single" w:sz="4" w:space="0" w:color="C2D69B"/>
              <w:bottom w:val="single" w:sz="8" w:space="0" w:color="B3CC82"/>
              <w:right w:val="single" w:sz="4" w:space="0" w:color="C2D69B"/>
            </w:tcBorders>
            <w:shd w:val="clear" w:color="auto" w:fill="9BBB59"/>
            <w:tcMar>
              <w:top w:w="0" w:type="dxa"/>
              <w:left w:w="108" w:type="dxa"/>
              <w:bottom w:w="0" w:type="dxa"/>
              <w:right w:w="108" w:type="dxa"/>
            </w:tcMar>
          </w:tcPr>
          <w:p w:rsidR="00BA27BE" w:rsidRDefault="00BE5B4A">
            <w:pPr>
              <w:pStyle w:val="Standard"/>
              <w:spacing w:line="240" w:lineRule="auto"/>
              <w:rPr>
                <w:rFonts w:ascii="Calibri" w:hAnsi="Calibri"/>
                <w:b/>
                <w:bCs/>
                <w:color w:val="FFFFFF"/>
              </w:rPr>
            </w:pPr>
            <w:r>
              <w:rPr>
                <w:rFonts w:ascii="Calibri" w:hAnsi="Calibri"/>
                <w:b/>
                <w:bCs/>
                <w:color w:val="FFFFFF"/>
              </w:rPr>
              <w:t>Accès aux données / navire</w:t>
            </w:r>
          </w:p>
        </w:tc>
        <w:tc>
          <w:tcPr>
            <w:tcW w:w="1591" w:type="dxa"/>
            <w:tcBorders>
              <w:top w:val="single" w:sz="8" w:space="0" w:color="B3CC82"/>
              <w:left w:val="single" w:sz="4" w:space="0" w:color="C2D69B"/>
              <w:bottom w:val="single" w:sz="8" w:space="0" w:color="B3CC82"/>
              <w:right w:val="single" w:sz="8" w:space="0" w:color="B3CC82"/>
            </w:tcBorders>
            <w:shd w:val="clear" w:color="auto" w:fill="9BBB59"/>
            <w:tcMar>
              <w:top w:w="0" w:type="dxa"/>
              <w:left w:w="108" w:type="dxa"/>
              <w:bottom w:w="0" w:type="dxa"/>
              <w:right w:w="108" w:type="dxa"/>
            </w:tcMar>
          </w:tcPr>
          <w:p w:rsidR="00BA27BE" w:rsidRDefault="00EF0B42">
            <w:pPr>
              <w:pStyle w:val="Standard"/>
              <w:spacing w:line="240" w:lineRule="auto"/>
              <w:rPr>
                <w:rFonts w:ascii="Calibri" w:hAnsi="Calibri"/>
                <w:b/>
                <w:bCs/>
                <w:color w:val="FFFFFF"/>
              </w:rPr>
            </w:pPr>
            <w:r>
              <w:rPr>
                <w:rFonts w:ascii="Calibri" w:hAnsi="Calibri"/>
                <w:b/>
                <w:bCs/>
                <w:color w:val="FFFFFF"/>
              </w:rPr>
              <w:t>E</w:t>
            </w:r>
            <w:r w:rsidR="00BE5B4A">
              <w:rPr>
                <w:rFonts w:ascii="Calibri" w:hAnsi="Calibri"/>
                <w:b/>
                <w:bCs/>
                <w:color w:val="FFFFFF"/>
              </w:rPr>
              <w:t>quivalen</w:t>
            </w:r>
            <w:r>
              <w:rPr>
                <w:rFonts w:ascii="Calibri" w:hAnsi="Calibri"/>
                <w:b/>
                <w:bCs/>
                <w:color w:val="FFFFFF"/>
              </w:rPr>
              <w:t xml:space="preserve">ce dans l’ancienne gestion par </w:t>
            </w:r>
            <w:r w:rsidR="00BE5B4A">
              <w:rPr>
                <w:rFonts w:ascii="Calibri" w:hAnsi="Calibri"/>
                <w:b/>
                <w:bCs/>
                <w:color w:val="FFFFFF"/>
              </w:rPr>
              <w:t>portefeuilles</w:t>
            </w:r>
          </w:p>
        </w:tc>
      </w:tr>
      <w:tr w:rsidR="00BA27BE">
        <w:tc>
          <w:tcPr>
            <w:tcW w:w="2670" w:type="dxa"/>
            <w:tcBorders>
              <w:top w:val="single" w:sz="8" w:space="0" w:color="B3CC82"/>
              <w:left w:val="single" w:sz="8" w:space="0" w:color="B3CC82"/>
              <w:bottom w:val="single" w:sz="8" w:space="0" w:color="B3CC82"/>
              <w:right w:val="single" w:sz="4" w:space="0" w:color="C2D69B"/>
            </w:tcBorders>
            <w:shd w:val="clear" w:color="auto" w:fill="E6EED5"/>
            <w:tcMar>
              <w:top w:w="0" w:type="dxa"/>
              <w:left w:w="108" w:type="dxa"/>
              <w:bottom w:w="0" w:type="dxa"/>
              <w:right w:w="108" w:type="dxa"/>
            </w:tcMar>
          </w:tcPr>
          <w:p w:rsidR="00BA27BE" w:rsidRDefault="00EF0B42">
            <w:pPr>
              <w:pStyle w:val="Standard"/>
              <w:spacing w:line="240" w:lineRule="auto"/>
              <w:rPr>
                <w:rFonts w:ascii="Calibri" w:hAnsi="Calibri"/>
                <w:b/>
                <w:bCs/>
              </w:rPr>
            </w:pPr>
            <w:r>
              <w:rPr>
                <w:rFonts w:ascii="Calibri" w:hAnsi="Calibri"/>
                <w:b/>
                <w:bCs/>
              </w:rPr>
              <w:t>Gestion des programmes/stratégies</w:t>
            </w:r>
          </w:p>
        </w:tc>
        <w:tc>
          <w:tcPr>
            <w:tcW w:w="1845" w:type="dxa"/>
            <w:tcBorders>
              <w:top w:val="single" w:sz="8" w:space="0" w:color="B3CC82"/>
              <w:left w:val="single" w:sz="4" w:space="0" w:color="C2D69B"/>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w:t>
            </w:r>
          </w:p>
        </w:tc>
        <w:tc>
          <w:tcPr>
            <w:tcW w:w="3254" w:type="dxa"/>
            <w:tcBorders>
              <w:top w:val="single" w:sz="8" w:space="0" w:color="B3CC82"/>
              <w:left w:val="single" w:sz="4" w:space="0" w:color="C2D69B"/>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w:t>
            </w:r>
          </w:p>
        </w:tc>
        <w:tc>
          <w:tcPr>
            <w:tcW w:w="1591" w:type="dxa"/>
            <w:tcBorders>
              <w:top w:val="single" w:sz="8" w:space="0" w:color="B3CC82"/>
              <w:left w:val="single" w:sz="4" w:space="0" w:color="C2D69B"/>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w:t>
            </w:r>
          </w:p>
        </w:tc>
      </w:tr>
      <w:tr w:rsidR="00BA27BE">
        <w:tc>
          <w:tcPr>
            <w:tcW w:w="2670" w:type="dxa"/>
            <w:tcBorders>
              <w:top w:val="single" w:sz="8" w:space="0" w:color="B3CC82"/>
              <w:left w:val="single" w:sz="8" w:space="0" w:color="B3CC82"/>
              <w:bottom w:val="single" w:sz="8" w:space="0" w:color="B3CC82"/>
              <w:right w:val="single" w:sz="4" w:space="0" w:color="C2D69B"/>
            </w:tcBorders>
            <w:shd w:val="clear" w:color="auto" w:fill="auto"/>
            <w:tcMar>
              <w:top w:w="0" w:type="dxa"/>
              <w:left w:w="108" w:type="dxa"/>
              <w:bottom w:w="0" w:type="dxa"/>
              <w:right w:w="108" w:type="dxa"/>
            </w:tcMar>
          </w:tcPr>
          <w:p w:rsidR="00BA27BE" w:rsidRDefault="00EF0B42">
            <w:pPr>
              <w:pStyle w:val="Standard"/>
              <w:spacing w:line="240" w:lineRule="auto"/>
              <w:rPr>
                <w:rFonts w:ascii="Calibri" w:hAnsi="Calibri"/>
                <w:b/>
                <w:bCs/>
              </w:rPr>
            </w:pPr>
            <w:r>
              <w:rPr>
                <w:rFonts w:ascii="Calibri" w:hAnsi="Calibri"/>
                <w:b/>
                <w:bCs/>
              </w:rPr>
              <w:t>Saisie</w:t>
            </w:r>
          </w:p>
        </w:tc>
        <w:tc>
          <w:tcPr>
            <w:tcW w:w="1845" w:type="dxa"/>
            <w:tcBorders>
              <w:top w:val="single" w:sz="8" w:space="0" w:color="B3CC82"/>
              <w:left w:val="single" w:sz="4" w:space="0" w:color="C2D69B"/>
              <w:bottom w:val="single" w:sz="8" w:space="0" w:color="B3CC82"/>
              <w:right w:val="single" w:sz="4" w:space="0" w:color="C2D69B"/>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R / W</w:t>
            </w:r>
          </w:p>
        </w:tc>
        <w:tc>
          <w:tcPr>
            <w:tcW w:w="3254" w:type="dxa"/>
            <w:tcBorders>
              <w:top w:val="single" w:sz="8" w:space="0" w:color="B3CC82"/>
              <w:left w:val="single" w:sz="4" w:space="0" w:color="C2D69B"/>
              <w:bottom w:val="single" w:sz="8" w:space="0" w:color="B3CC82"/>
              <w:right w:val="single" w:sz="4" w:space="0" w:color="C2D69B"/>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Lieu (0..n QIM ou pays) + exceptions</w:t>
            </w:r>
          </w:p>
        </w:tc>
        <w:tc>
          <w:tcPr>
            <w:tcW w:w="1591" w:type="dxa"/>
            <w:tcBorders>
              <w:top w:val="single" w:sz="8" w:space="0" w:color="B3CC82"/>
              <w:left w:val="single" w:sz="4" w:space="0" w:color="C2D69B"/>
              <w:bottom w:val="single" w:sz="8" w:space="0" w:color="B3CC82"/>
              <w:right w:val="single" w:sz="8" w:space="0" w:color="B3CC82"/>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Manager</w:t>
            </w:r>
          </w:p>
        </w:tc>
      </w:tr>
      <w:tr w:rsidR="00BA27BE">
        <w:tc>
          <w:tcPr>
            <w:tcW w:w="2670" w:type="dxa"/>
            <w:tcBorders>
              <w:top w:val="single" w:sz="8" w:space="0" w:color="B3CC82"/>
              <w:left w:val="single" w:sz="8" w:space="0" w:color="B3CC82"/>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b/>
                <w:bCs/>
              </w:rPr>
            </w:pPr>
            <w:r>
              <w:rPr>
                <w:rFonts w:ascii="Calibri" w:hAnsi="Calibri"/>
                <w:b/>
                <w:bCs/>
              </w:rPr>
              <w:t>Consultation</w:t>
            </w:r>
          </w:p>
        </w:tc>
        <w:tc>
          <w:tcPr>
            <w:tcW w:w="1845" w:type="dxa"/>
            <w:tcBorders>
              <w:top w:val="single" w:sz="8" w:space="0" w:color="B3CC82"/>
              <w:left w:val="single" w:sz="4" w:space="0" w:color="C2D69B"/>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R</w:t>
            </w:r>
          </w:p>
        </w:tc>
        <w:tc>
          <w:tcPr>
            <w:tcW w:w="3254" w:type="dxa"/>
            <w:tcBorders>
              <w:top w:val="single" w:sz="8" w:space="0" w:color="B3CC82"/>
              <w:left w:val="single" w:sz="4" w:space="0" w:color="C2D69B"/>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2 types de source:</w:t>
            </w:r>
          </w:p>
          <w:p w:rsidR="00BA27BE" w:rsidRDefault="00BE5B4A" w:rsidP="00D0583D">
            <w:pPr>
              <w:pStyle w:val="Paragraphedeliste"/>
              <w:numPr>
                <w:ilvl w:val="0"/>
                <w:numId w:val="15"/>
              </w:numPr>
              <w:spacing w:line="240" w:lineRule="auto"/>
              <w:ind w:left="305"/>
            </w:pPr>
            <w:r>
              <w:rPr>
                <w:sz w:val="22"/>
                <w:szCs w:val="22"/>
              </w:rPr>
              <w:t>Lieu + exceptions</w:t>
            </w:r>
          </w:p>
          <w:p w:rsidR="00BA27BE" w:rsidRDefault="00BE5B4A" w:rsidP="00D0583D">
            <w:pPr>
              <w:pStyle w:val="Paragraphedeliste"/>
              <w:numPr>
                <w:ilvl w:val="0"/>
                <w:numId w:val="5"/>
              </w:numPr>
              <w:spacing w:line="240" w:lineRule="auto"/>
              <w:ind w:left="305"/>
            </w:pPr>
            <w:r>
              <w:rPr>
                <w:sz w:val="22"/>
                <w:szCs w:val="22"/>
              </w:rPr>
              <w:t xml:space="preserve">mêmes données qu’une </w:t>
            </w:r>
            <w:r w:rsidR="00F63300">
              <w:rPr>
                <w:sz w:val="22"/>
                <w:szCs w:val="22"/>
              </w:rPr>
              <w:t xml:space="preserve">ou plusieurs </w:t>
            </w:r>
            <w:r>
              <w:rPr>
                <w:sz w:val="22"/>
                <w:szCs w:val="22"/>
              </w:rPr>
              <w:t>personne</w:t>
            </w:r>
            <w:r w:rsidR="00F63300">
              <w:rPr>
                <w:sz w:val="22"/>
                <w:szCs w:val="22"/>
              </w:rPr>
              <w:t>s</w:t>
            </w:r>
          </w:p>
        </w:tc>
        <w:tc>
          <w:tcPr>
            <w:tcW w:w="1591" w:type="dxa"/>
            <w:tcBorders>
              <w:top w:val="single" w:sz="8" w:space="0" w:color="B3CC82"/>
              <w:left w:val="single" w:sz="4" w:space="0" w:color="C2D69B"/>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proofErr w:type="spellStart"/>
            <w:r>
              <w:rPr>
                <w:rFonts w:ascii="Calibri" w:hAnsi="Calibri"/>
              </w:rPr>
              <w:t>Viewer</w:t>
            </w:r>
            <w:proofErr w:type="spellEnd"/>
          </w:p>
        </w:tc>
      </w:tr>
      <w:tr w:rsidR="00BA27BE">
        <w:tc>
          <w:tcPr>
            <w:tcW w:w="2670" w:type="dxa"/>
            <w:tcBorders>
              <w:top w:val="single" w:sz="8" w:space="0" w:color="B3CC82"/>
              <w:left w:val="single" w:sz="8" w:space="0" w:color="B3CC82"/>
              <w:bottom w:val="single" w:sz="8" w:space="0" w:color="B3CC82"/>
              <w:right w:val="single" w:sz="4" w:space="0" w:color="C2D69B"/>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b/>
                <w:bCs/>
              </w:rPr>
            </w:pPr>
            <w:r>
              <w:rPr>
                <w:rFonts w:ascii="Calibri" w:hAnsi="Calibri"/>
                <w:b/>
                <w:bCs/>
              </w:rPr>
              <w:t>Validat</w:t>
            </w:r>
            <w:r w:rsidR="00EF0B42">
              <w:rPr>
                <w:rFonts w:ascii="Calibri" w:hAnsi="Calibri"/>
                <w:b/>
                <w:bCs/>
              </w:rPr>
              <w:t>ion</w:t>
            </w:r>
          </w:p>
        </w:tc>
        <w:tc>
          <w:tcPr>
            <w:tcW w:w="1845" w:type="dxa"/>
            <w:tcBorders>
              <w:top w:val="single" w:sz="8" w:space="0" w:color="B3CC82"/>
              <w:left w:val="single" w:sz="4" w:space="0" w:color="C2D69B"/>
              <w:bottom w:val="single" w:sz="8" w:space="0" w:color="B3CC82"/>
              <w:right w:val="single" w:sz="4" w:space="0" w:color="C2D69B"/>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R / W / V</w:t>
            </w:r>
          </w:p>
        </w:tc>
        <w:tc>
          <w:tcPr>
            <w:tcW w:w="3254" w:type="dxa"/>
            <w:tcBorders>
              <w:top w:val="single" w:sz="8" w:space="0" w:color="B3CC82"/>
              <w:left w:val="single" w:sz="4" w:space="0" w:color="C2D69B"/>
              <w:bottom w:val="single" w:sz="8" w:space="0" w:color="B3CC82"/>
              <w:right w:val="single" w:sz="4" w:space="0" w:color="C2D69B"/>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2 types de source:</w:t>
            </w:r>
          </w:p>
          <w:p w:rsidR="00BA27BE" w:rsidRDefault="00BE5B4A" w:rsidP="00D0583D">
            <w:pPr>
              <w:pStyle w:val="Paragraphedeliste"/>
              <w:numPr>
                <w:ilvl w:val="0"/>
                <w:numId w:val="16"/>
              </w:numPr>
              <w:spacing w:line="240" w:lineRule="auto"/>
              <w:ind w:left="305"/>
            </w:pPr>
            <w:r>
              <w:rPr>
                <w:sz w:val="22"/>
                <w:szCs w:val="22"/>
              </w:rPr>
              <w:t>Lieu + exceptions</w:t>
            </w:r>
          </w:p>
          <w:p w:rsidR="00BA27BE" w:rsidRDefault="00BE5B4A" w:rsidP="00D0583D">
            <w:pPr>
              <w:pStyle w:val="Paragraphedeliste"/>
              <w:numPr>
                <w:ilvl w:val="0"/>
                <w:numId w:val="6"/>
              </w:numPr>
              <w:spacing w:line="240" w:lineRule="auto"/>
              <w:ind w:left="305"/>
            </w:pPr>
            <w:r>
              <w:rPr>
                <w:sz w:val="22"/>
                <w:szCs w:val="22"/>
              </w:rPr>
              <w:t xml:space="preserve"> mêmes données qu’une </w:t>
            </w:r>
            <w:r w:rsidR="00F63300">
              <w:rPr>
                <w:sz w:val="22"/>
                <w:szCs w:val="22"/>
              </w:rPr>
              <w:t xml:space="preserve">ou plusieurs </w:t>
            </w:r>
            <w:r>
              <w:rPr>
                <w:sz w:val="22"/>
                <w:szCs w:val="22"/>
              </w:rPr>
              <w:t>personne</w:t>
            </w:r>
            <w:r w:rsidR="00F63300">
              <w:rPr>
                <w:sz w:val="22"/>
                <w:szCs w:val="22"/>
              </w:rPr>
              <w:t>s</w:t>
            </w:r>
          </w:p>
        </w:tc>
        <w:tc>
          <w:tcPr>
            <w:tcW w:w="1591" w:type="dxa"/>
            <w:tcBorders>
              <w:top w:val="single" w:sz="8" w:space="0" w:color="B3CC82"/>
              <w:left w:val="single" w:sz="4" w:space="0" w:color="C2D69B"/>
              <w:bottom w:val="single" w:sz="8" w:space="0" w:color="B3CC82"/>
              <w:right w:val="single" w:sz="8" w:space="0" w:color="B3CC82"/>
            </w:tcBorders>
            <w:shd w:val="clear" w:color="auto" w:fill="auto"/>
            <w:tcMar>
              <w:top w:w="0" w:type="dxa"/>
              <w:left w:w="108" w:type="dxa"/>
              <w:bottom w:w="0" w:type="dxa"/>
              <w:right w:w="108" w:type="dxa"/>
            </w:tcMar>
          </w:tcPr>
          <w:p w:rsidR="00BA27BE" w:rsidRDefault="00BE5B4A">
            <w:pPr>
              <w:pStyle w:val="Standard"/>
              <w:spacing w:line="240" w:lineRule="auto"/>
              <w:rPr>
                <w:rFonts w:ascii="Calibri" w:hAnsi="Calibri"/>
              </w:rPr>
            </w:pPr>
            <w:proofErr w:type="spellStart"/>
            <w:r>
              <w:rPr>
                <w:rFonts w:ascii="Calibri" w:hAnsi="Calibri"/>
              </w:rPr>
              <w:t>Supervisor</w:t>
            </w:r>
            <w:proofErr w:type="spellEnd"/>
          </w:p>
        </w:tc>
      </w:tr>
      <w:tr w:rsidR="00BA27BE">
        <w:tc>
          <w:tcPr>
            <w:tcW w:w="2670" w:type="dxa"/>
            <w:tcBorders>
              <w:top w:val="single" w:sz="8" w:space="0" w:color="B3CC82"/>
              <w:left w:val="single" w:sz="8" w:space="0" w:color="B3CC82"/>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b/>
                <w:bCs/>
              </w:rPr>
            </w:pPr>
            <w:r>
              <w:rPr>
                <w:rFonts w:ascii="Calibri" w:hAnsi="Calibri"/>
                <w:b/>
                <w:bCs/>
              </w:rPr>
              <w:t>Qualifi</w:t>
            </w:r>
            <w:r w:rsidR="00EF0B42">
              <w:rPr>
                <w:rFonts w:ascii="Calibri" w:hAnsi="Calibri"/>
                <w:b/>
                <w:bCs/>
              </w:rPr>
              <w:t>cation</w:t>
            </w:r>
          </w:p>
        </w:tc>
        <w:tc>
          <w:tcPr>
            <w:tcW w:w="1845" w:type="dxa"/>
            <w:tcBorders>
              <w:top w:val="single" w:sz="8" w:space="0" w:color="B3CC82"/>
              <w:left w:val="single" w:sz="4" w:space="0" w:color="C2D69B"/>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w:t>
            </w:r>
          </w:p>
        </w:tc>
        <w:tc>
          <w:tcPr>
            <w:tcW w:w="3254" w:type="dxa"/>
            <w:tcBorders>
              <w:top w:val="single" w:sz="8" w:space="0" w:color="B3CC82"/>
              <w:left w:val="single" w:sz="4" w:space="0" w:color="C2D69B"/>
              <w:bottom w:val="single" w:sz="8" w:space="0" w:color="B3CC82"/>
              <w:right w:val="single" w:sz="4" w:space="0" w:color="C2D69B"/>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w:t>
            </w:r>
          </w:p>
        </w:tc>
        <w:tc>
          <w:tcPr>
            <w:tcW w:w="1591" w:type="dxa"/>
            <w:tcBorders>
              <w:top w:val="single" w:sz="8" w:space="0" w:color="B3CC82"/>
              <w:left w:val="single" w:sz="4" w:space="0" w:color="C2D69B"/>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Standard"/>
              <w:spacing w:line="240" w:lineRule="auto"/>
              <w:rPr>
                <w:rFonts w:ascii="Calibri" w:hAnsi="Calibri"/>
              </w:rPr>
            </w:pPr>
            <w:r>
              <w:rPr>
                <w:rFonts w:ascii="Calibri" w:hAnsi="Calibri"/>
              </w:rPr>
              <w:t>-</w:t>
            </w:r>
          </w:p>
        </w:tc>
      </w:tr>
    </w:tbl>
    <w:p w:rsidR="00BA27BE" w:rsidRDefault="00BA27BE">
      <w:pPr>
        <w:pStyle w:val="Standard"/>
      </w:pPr>
    </w:p>
    <w:p w:rsidR="00BA27BE" w:rsidRDefault="00BE5B4A">
      <w:r>
        <w:rPr>
          <w:u w:val="single"/>
        </w:rPr>
        <w:t>Note</w:t>
      </w:r>
      <w:r>
        <w:t>: si aucun lieu ni aucune personne ne sont définis, on regarde les exceptions.</w:t>
      </w:r>
    </w:p>
    <w:p w:rsidR="00BA27BE" w:rsidRDefault="00BE5B4A">
      <w:r>
        <w:t>S’il y a au moins une exception d’inclusion</w:t>
      </w:r>
      <w:r w:rsidR="00C409A3">
        <w:t xml:space="preserve"> de navire</w:t>
      </w:r>
      <w:r>
        <w:t>, les droits portent UNIQUEMENT sur ces navires.</w:t>
      </w:r>
    </w:p>
    <w:p w:rsidR="00BA27BE" w:rsidRDefault="00BE5B4A">
      <w:r>
        <w:t>S’il y a seulement des exceptions d’exclusion</w:t>
      </w:r>
      <w:r w:rsidR="00C409A3">
        <w:t xml:space="preserve"> de navires</w:t>
      </w:r>
      <w:r>
        <w:t>, les droits portent sur TOUS les navires sauf exceptions.</w:t>
      </w:r>
    </w:p>
    <w:p w:rsidR="00BA27BE" w:rsidRDefault="00BA27BE">
      <w:pPr>
        <w:pStyle w:val="Standard"/>
      </w:pPr>
      <w:bookmarkStart w:id="70" w:name="h.gov9fxg68x99"/>
      <w:bookmarkEnd w:id="70"/>
    </w:p>
    <w:p w:rsidR="00B226FA" w:rsidRDefault="00B226FA" w:rsidP="00286273">
      <w:pPr>
        <w:pStyle w:val="Titre2"/>
      </w:pPr>
      <w:bookmarkStart w:id="71" w:name="_Toc381365267"/>
      <w:r>
        <w:t>Duplication automatique de privilèges</w:t>
      </w:r>
      <w:bookmarkEnd w:id="71"/>
    </w:p>
    <w:p w:rsidR="00B226FA" w:rsidRDefault="00B226FA" w:rsidP="00286273">
      <w:r>
        <w:t>L’outil d’administration permet depuis la v1.1.2 de dupliquer automatique les privilèges d’un programme pour un autre programme cible.</w:t>
      </w:r>
    </w:p>
    <w:p w:rsidR="00B226FA" w:rsidRDefault="00B226FA" w:rsidP="00286273">
      <w:r>
        <w:t>L’exemple qui a nécessité cette fonctionnalité est le programme SIH-ACTIFLOT et sa pré-documentation SIH-ACTIPRED.</w:t>
      </w:r>
    </w:p>
    <w:p w:rsidR="00B226FA" w:rsidRDefault="00B226FA" w:rsidP="00286273"/>
    <w:p w:rsidR="00B226FA" w:rsidRDefault="00B226FA" w:rsidP="00286273">
      <w:r>
        <w:t>A l’ajout de privilèges sur le programme SIH-ACTIFLOT, l’utilisateur doit également bénéficier de droits en lecture seule sur le programme SIH-ACTIPRED.</w:t>
      </w:r>
    </w:p>
    <w:p w:rsidR="00B226FA" w:rsidRDefault="00B226FA" w:rsidP="00286273"/>
    <w:p w:rsidR="00B226FA" w:rsidRDefault="00F32C10" w:rsidP="00286273">
      <w:r>
        <w:lastRenderedPageBreak/>
        <w:t xml:space="preserve">Deux </w:t>
      </w:r>
      <w:r w:rsidR="00B226FA">
        <w:t>variable</w:t>
      </w:r>
      <w:r>
        <w:t>s</w:t>
      </w:r>
      <w:r w:rsidR="00B226FA">
        <w:t xml:space="preserve"> de configuration de l’outil d’administration permet</w:t>
      </w:r>
      <w:r>
        <w:t>tent respectivement</w:t>
      </w:r>
      <w:r w:rsidR="00B226FA">
        <w:t xml:space="preserve"> de définir ces associations de pr</w:t>
      </w:r>
      <w:r>
        <w:t>ogrammes par liste de triplets, et de cacher les programmes et privilèges associés à ces programmes :</w:t>
      </w:r>
    </w:p>
    <w:p w:rsidR="00F32C10" w:rsidRPr="00F32C10" w:rsidRDefault="00F32C10">
      <w:pPr>
        <w:pStyle w:val="Paragraphedeliste"/>
        <w:numPr>
          <w:ilvl w:val="0"/>
          <w:numId w:val="53"/>
        </w:numPr>
        <w:rPr>
          <w:b/>
          <w:lang w:val="en-US"/>
          <w:rPrChange w:id="72" w:author="EIS" w:date="2014-02-28T15:25:00Z">
            <w:rPr>
              <w:lang w:val="en-US"/>
            </w:rPr>
          </w:rPrChange>
        </w:rPr>
        <w:pPrChange w:id="73" w:author="EIS" w:date="2014-02-28T15:23:00Z">
          <w:pPr>
            <w:pStyle w:val="Standard"/>
          </w:pPr>
        </w:pPrChange>
      </w:pPr>
      <w:proofErr w:type="spellStart"/>
      <w:r w:rsidRPr="00F32C10">
        <w:rPr>
          <w:b/>
          <w:lang w:val="en-US"/>
          <w:rPrChange w:id="74" w:author="EIS" w:date="2014-02-28T15:25:00Z">
            <w:rPr/>
          </w:rPrChange>
        </w:rPr>
        <w:t>privilege.program.duplicate.mapping</w:t>
      </w:r>
      <w:proofErr w:type="spellEnd"/>
    </w:p>
    <w:p w:rsidR="00B226FA" w:rsidRPr="00F32C10" w:rsidRDefault="00F32C10">
      <w:pPr>
        <w:pStyle w:val="Paragraphedeliste"/>
        <w:numPr>
          <w:ilvl w:val="1"/>
          <w:numId w:val="53"/>
        </w:numPr>
        <w:rPr>
          <w:rFonts w:ascii="Courier New" w:hAnsi="Courier New" w:cs="Courier New"/>
          <w:sz w:val="16"/>
          <w:szCs w:val="16"/>
          <w:rPrChange w:id="75" w:author="EIS" w:date="2014-02-28T15:24:00Z">
            <w:rPr/>
          </w:rPrChange>
        </w:rPr>
        <w:pPrChange w:id="76" w:author="EIS" w:date="2014-02-28T15:23:00Z">
          <w:pPr>
            <w:pStyle w:val="Standard"/>
          </w:pPr>
        </w:pPrChange>
      </w:pPr>
      <w:r w:rsidRPr="00F32C10">
        <w:rPr>
          <w:rFonts w:ascii="Courier New" w:hAnsi="Courier New" w:cs="Courier New"/>
          <w:sz w:val="16"/>
          <w:szCs w:val="16"/>
          <w:rPrChange w:id="77" w:author="EIS" w:date="2014-02-28T15:24:00Z">
            <w:rPr/>
          </w:rPrChange>
        </w:rPr>
        <w:t>SIH-ACTIFLOT|SIH-ACTIPRED|3</w:t>
      </w:r>
      <w:proofErr w:type="gramStart"/>
      <w:r w:rsidRPr="00F32C10">
        <w:rPr>
          <w:rFonts w:ascii="Courier New" w:hAnsi="Courier New" w:cs="Courier New"/>
          <w:sz w:val="16"/>
          <w:szCs w:val="16"/>
          <w:rPrChange w:id="78" w:author="EIS" w:date="2014-02-28T15:24:00Z">
            <w:rPr>
              <w:lang w:val="en-US"/>
            </w:rPr>
          </w:rPrChange>
        </w:rPr>
        <w:t>,&lt;</w:t>
      </w:r>
      <w:proofErr w:type="gramEnd"/>
      <w:r w:rsidRPr="00F32C10">
        <w:rPr>
          <w:rFonts w:ascii="Courier New" w:hAnsi="Courier New" w:cs="Courier New"/>
          <w:sz w:val="16"/>
          <w:szCs w:val="16"/>
          <w:rPrChange w:id="79" w:author="EIS" w:date="2014-02-28T15:24:00Z">
            <w:rPr>
              <w:lang w:val="en-US"/>
            </w:rPr>
          </w:rPrChange>
        </w:rPr>
        <w:t>progamme_source&gt;|&lt;programme_cible&gt;|&lt;privilegeId&gt;</w:t>
      </w:r>
    </w:p>
    <w:p w:rsidR="00F32C10" w:rsidRPr="00F32C10" w:rsidRDefault="00F32C10">
      <w:pPr>
        <w:pStyle w:val="Paragraphedeliste"/>
        <w:numPr>
          <w:ilvl w:val="0"/>
          <w:numId w:val="53"/>
        </w:numPr>
        <w:rPr>
          <w:b/>
          <w:lang w:val="en-US"/>
          <w:rPrChange w:id="80" w:author="EIS" w:date="2014-02-28T15:25:00Z">
            <w:rPr>
              <w:lang w:val="en-US"/>
            </w:rPr>
          </w:rPrChange>
        </w:rPr>
        <w:pPrChange w:id="81" w:author="EIS" w:date="2014-02-28T15:23:00Z">
          <w:pPr>
            <w:pStyle w:val="Standard"/>
          </w:pPr>
        </w:pPrChange>
      </w:pPr>
      <w:proofErr w:type="spellStart"/>
      <w:r w:rsidRPr="00F32C10">
        <w:rPr>
          <w:b/>
          <w:lang w:val="en-US"/>
          <w:rPrChange w:id="82" w:author="EIS" w:date="2014-02-28T15:25:00Z">
            <w:rPr>
              <w:lang w:val="en-US"/>
            </w:rPr>
          </w:rPrChange>
        </w:rPr>
        <w:t>privilege.program.mask.list</w:t>
      </w:r>
      <w:proofErr w:type="spellEnd"/>
    </w:p>
    <w:p w:rsidR="00F32C10" w:rsidRDefault="00F32C10">
      <w:pPr>
        <w:pStyle w:val="Paragraphedeliste"/>
        <w:numPr>
          <w:ilvl w:val="1"/>
          <w:numId w:val="53"/>
        </w:numPr>
        <w:rPr>
          <w:rFonts w:ascii="Courier New" w:hAnsi="Courier New" w:cs="Courier New"/>
          <w:sz w:val="16"/>
          <w:szCs w:val="16"/>
        </w:rPr>
        <w:pPrChange w:id="83" w:author="EIS" w:date="2014-02-28T15:23:00Z">
          <w:pPr>
            <w:pStyle w:val="Standard"/>
          </w:pPr>
        </w:pPrChange>
      </w:pPr>
      <w:r w:rsidRPr="00F32C10">
        <w:rPr>
          <w:rFonts w:ascii="Courier New" w:hAnsi="Courier New" w:cs="Courier New"/>
          <w:sz w:val="16"/>
          <w:szCs w:val="16"/>
          <w:rPrChange w:id="84" w:author="EIS" w:date="2014-02-28T15:24:00Z">
            <w:rPr/>
          </w:rPrChange>
        </w:rPr>
        <w:t>SIH-ACTIPRED</w:t>
      </w:r>
      <w:proofErr w:type="gramStart"/>
      <w:r w:rsidRPr="00F32C10">
        <w:rPr>
          <w:rFonts w:ascii="Courier New" w:hAnsi="Courier New" w:cs="Courier New"/>
          <w:sz w:val="16"/>
          <w:szCs w:val="16"/>
          <w:rPrChange w:id="85" w:author="EIS" w:date="2014-02-28T15:24:00Z">
            <w:rPr>
              <w:lang w:val="en-US"/>
            </w:rPr>
          </w:rPrChange>
        </w:rPr>
        <w:t>,&lt;</w:t>
      </w:r>
      <w:proofErr w:type="spellStart"/>
      <w:proofErr w:type="gramEnd"/>
      <w:r w:rsidRPr="00F32C10">
        <w:rPr>
          <w:rFonts w:ascii="Courier New" w:hAnsi="Courier New" w:cs="Courier New"/>
          <w:sz w:val="16"/>
          <w:szCs w:val="16"/>
          <w:rPrChange w:id="86" w:author="EIS" w:date="2014-02-28T15:24:00Z">
            <w:rPr>
              <w:lang w:val="en-US"/>
            </w:rPr>
          </w:rPrChange>
        </w:rPr>
        <w:t>programme_à_masquer</w:t>
      </w:r>
      <w:proofErr w:type="spellEnd"/>
      <w:r w:rsidRPr="00F32C10">
        <w:rPr>
          <w:rFonts w:ascii="Courier New" w:hAnsi="Courier New" w:cs="Courier New"/>
          <w:sz w:val="16"/>
          <w:szCs w:val="16"/>
          <w:rPrChange w:id="87" w:author="EIS" w:date="2014-02-28T15:24:00Z">
            <w:rPr>
              <w:lang w:val="en-US"/>
            </w:rPr>
          </w:rPrChange>
        </w:rPr>
        <w:t>&gt;</w:t>
      </w:r>
    </w:p>
    <w:p w:rsidR="00F32C10" w:rsidRDefault="00F32C10">
      <w:pPr>
        <w:rPr>
          <w:rFonts w:ascii="Courier New" w:hAnsi="Courier New" w:cs="Courier New"/>
          <w:sz w:val="16"/>
          <w:szCs w:val="16"/>
        </w:rPr>
        <w:pPrChange w:id="88" w:author="EIS" w:date="2014-02-28T15:25:00Z">
          <w:pPr>
            <w:pStyle w:val="Standard"/>
          </w:pPr>
        </w:pPrChange>
      </w:pPr>
    </w:p>
    <w:p w:rsidR="00F32C10" w:rsidRDefault="00F32C10">
      <w:pPr>
        <w:pPrChange w:id="89" w:author="EIS" w:date="2014-02-28T15:25:00Z">
          <w:pPr>
            <w:pStyle w:val="Standard"/>
          </w:pPr>
        </w:pPrChange>
      </w:pPr>
      <w:r>
        <w:t>Le tableau ci-dessous détaille le fonctionnement de la duplication automatique dans différents cas de figure :</w:t>
      </w:r>
    </w:p>
    <w:tbl>
      <w:tblPr>
        <w:tblStyle w:val="Grillemoyenne3-Accent3"/>
        <w:tblW w:w="0" w:type="auto"/>
        <w:tblLook w:val="0420" w:firstRow="1" w:lastRow="0" w:firstColumn="0" w:lastColumn="0" w:noHBand="0" w:noVBand="1"/>
        <w:tblPrChange w:id="90" w:author="EIS" w:date="2014-02-28T15:30:00Z">
          <w:tblPr>
            <w:tblStyle w:val="Grilledutableau"/>
            <w:tblW w:w="0" w:type="auto"/>
            <w:tblLook w:val="04A0" w:firstRow="1" w:lastRow="0" w:firstColumn="1" w:lastColumn="0" w:noHBand="0" w:noVBand="1"/>
          </w:tblPr>
        </w:tblPrChange>
      </w:tblPr>
      <w:tblGrid>
        <w:gridCol w:w="4750"/>
        <w:gridCol w:w="4750"/>
        <w:tblGridChange w:id="91">
          <w:tblGrid>
            <w:gridCol w:w="4750"/>
            <w:gridCol w:w="4750"/>
          </w:tblGrid>
        </w:tblGridChange>
      </w:tblGrid>
      <w:tr w:rsidR="00F32C10" w:rsidTr="00F32C10">
        <w:trPr>
          <w:cnfStyle w:val="100000000000" w:firstRow="1" w:lastRow="0" w:firstColumn="0" w:lastColumn="0" w:oddVBand="0" w:evenVBand="0" w:oddHBand="0" w:evenHBand="0" w:firstRowFirstColumn="0" w:firstRowLastColumn="0" w:lastRowFirstColumn="0" w:lastRowLastColumn="0"/>
        </w:trPr>
        <w:tc>
          <w:tcPr>
            <w:tcW w:w="4750" w:type="dxa"/>
            <w:tcPrChange w:id="92" w:author="EIS" w:date="2014-02-28T15:30:00Z">
              <w:tcPr>
                <w:tcW w:w="4750" w:type="dxa"/>
              </w:tcPr>
            </w:tcPrChange>
          </w:tcPr>
          <w:p w:rsidR="00F32C10" w:rsidRDefault="00F32C10" w:rsidP="00F32C10">
            <w:pPr>
              <w:cnfStyle w:val="100000000000" w:firstRow="1" w:lastRow="0" w:firstColumn="0" w:lastColumn="0" w:oddVBand="0" w:evenVBand="0" w:oddHBand="0" w:evenHBand="0" w:firstRowFirstColumn="0" w:firstRowLastColumn="0" w:lastRowFirstColumn="0" w:lastRowLastColumn="0"/>
            </w:pPr>
            <w:r>
              <w:t>Action sur le programme source</w:t>
            </w:r>
          </w:p>
        </w:tc>
        <w:tc>
          <w:tcPr>
            <w:tcW w:w="4750" w:type="dxa"/>
            <w:tcPrChange w:id="93" w:author="EIS" w:date="2014-02-28T15:30:00Z">
              <w:tcPr>
                <w:tcW w:w="4750" w:type="dxa"/>
              </w:tcPr>
            </w:tcPrChange>
          </w:tcPr>
          <w:p w:rsidR="00F32C10" w:rsidRDefault="00F32C10" w:rsidP="00F32C10">
            <w:pPr>
              <w:cnfStyle w:val="100000000000" w:firstRow="1" w:lastRow="0" w:firstColumn="0" w:lastColumn="0" w:oddVBand="0" w:evenVBand="0" w:oddHBand="0" w:evenHBand="0" w:firstRowFirstColumn="0" w:firstRowLastColumn="0" w:lastRowFirstColumn="0" w:lastRowLastColumn="0"/>
            </w:pPr>
            <w:r>
              <w:t>Duplication sur le programme cible</w:t>
            </w:r>
          </w:p>
        </w:tc>
      </w:tr>
      <w:tr w:rsidR="00F32C10" w:rsidTr="00F32C10">
        <w:trPr>
          <w:cnfStyle w:val="000000100000" w:firstRow="0" w:lastRow="0" w:firstColumn="0" w:lastColumn="0" w:oddVBand="0" w:evenVBand="0" w:oddHBand="1" w:evenHBand="0" w:firstRowFirstColumn="0" w:firstRowLastColumn="0" w:lastRowFirstColumn="0" w:lastRowLastColumn="0"/>
        </w:trPr>
        <w:tc>
          <w:tcPr>
            <w:tcW w:w="4750" w:type="dxa"/>
            <w:tcPrChange w:id="94" w:author="EIS" w:date="2014-02-28T15:30:00Z">
              <w:tcPr>
                <w:tcW w:w="4750" w:type="dxa"/>
              </w:tcPr>
            </w:tcPrChange>
          </w:tcPr>
          <w:p w:rsidR="00F32C10" w:rsidRDefault="00F32C10" w:rsidP="00F32C10">
            <w:pPr>
              <w:cnfStyle w:val="000000100000" w:firstRow="0" w:lastRow="0" w:firstColumn="0" w:lastColumn="0" w:oddVBand="0" w:evenVBand="0" w:oddHBand="1" w:evenHBand="0" w:firstRowFirstColumn="0" w:firstRowLastColumn="0" w:lastRowFirstColumn="0" w:lastRowLastColumn="0"/>
            </w:pPr>
            <w:r>
              <w:t>Ajout de privilèges</w:t>
            </w:r>
          </w:p>
        </w:tc>
        <w:tc>
          <w:tcPr>
            <w:tcW w:w="4750" w:type="dxa"/>
            <w:tcPrChange w:id="95" w:author="EIS" w:date="2014-02-28T15:30:00Z">
              <w:tcPr>
                <w:tcW w:w="4750" w:type="dxa"/>
              </w:tcPr>
            </w:tcPrChange>
          </w:tcPr>
          <w:p w:rsidR="00F32C10" w:rsidRDefault="00F32C10" w:rsidP="00F32C10">
            <w:pPr>
              <w:cnfStyle w:val="000000100000" w:firstRow="0" w:lastRow="0" w:firstColumn="0" w:lastColumn="0" w:oddVBand="0" w:evenVBand="0" w:oddHBand="1" w:evenHBand="0" w:firstRowFirstColumn="0" w:firstRowLastColumn="0" w:lastRowFirstColumn="0" w:lastRowLastColumn="0"/>
            </w:pPr>
            <w:r>
              <w:t>Les nouveaux privilèges sont dupliqués</w:t>
            </w:r>
          </w:p>
        </w:tc>
      </w:tr>
      <w:tr w:rsidR="00F32C10" w:rsidTr="00F32C10">
        <w:tc>
          <w:tcPr>
            <w:tcW w:w="4750" w:type="dxa"/>
            <w:tcPrChange w:id="96" w:author="EIS" w:date="2014-02-28T15:30:00Z">
              <w:tcPr>
                <w:tcW w:w="4750" w:type="dxa"/>
              </w:tcPr>
            </w:tcPrChange>
          </w:tcPr>
          <w:p w:rsidR="00F32C10" w:rsidRDefault="00F32C10" w:rsidP="00F32C10">
            <w:r>
              <w:t>Mise à jour de privilèges sans changement de programme</w:t>
            </w:r>
          </w:p>
        </w:tc>
        <w:tc>
          <w:tcPr>
            <w:tcW w:w="4750" w:type="dxa"/>
            <w:tcPrChange w:id="97" w:author="EIS" w:date="2014-02-28T15:30:00Z">
              <w:tcPr>
                <w:tcW w:w="4750" w:type="dxa"/>
              </w:tcPr>
            </w:tcPrChange>
          </w:tcPr>
          <w:p w:rsidR="00F32C10" w:rsidRDefault="00F32C10" w:rsidP="00F32C10">
            <w:r>
              <w:t>Le privilège dupliqué existant est aussi mis à jour</w:t>
            </w:r>
          </w:p>
        </w:tc>
      </w:tr>
      <w:tr w:rsidR="00F32C10" w:rsidTr="00F32C10">
        <w:trPr>
          <w:cnfStyle w:val="000000100000" w:firstRow="0" w:lastRow="0" w:firstColumn="0" w:lastColumn="0" w:oddVBand="0" w:evenVBand="0" w:oddHBand="1" w:evenHBand="0" w:firstRowFirstColumn="0" w:firstRowLastColumn="0" w:lastRowFirstColumn="0" w:lastRowLastColumn="0"/>
        </w:trPr>
        <w:tc>
          <w:tcPr>
            <w:tcW w:w="4750" w:type="dxa"/>
            <w:tcPrChange w:id="98" w:author="EIS" w:date="2014-02-28T15:30:00Z">
              <w:tcPr>
                <w:tcW w:w="4750" w:type="dxa"/>
              </w:tcPr>
            </w:tcPrChange>
          </w:tcPr>
          <w:p w:rsidR="00F32C10" w:rsidRDefault="00F32C10">
            <w:pPr>
              <w:cnfStyle w:val="000000100000" w:firstRow="0" w:lastRow="0" w:firstColumn="0" w:lastColumn="0" w:oddVBand="0" w:evenVBand="0" w:oddHBand="1" w:evenHBand="0" w:firstRowFirstColumn="0" w:firstRowLastColumn="0" w:lastRowFirstColumn="0" w:lastRowLastColumn="0"/>
              <w:rPr>
                <w:sz w:val="24"/>
                <w:szCs w:val="24"/>
              </w:rPr>
              <w:pPrChange w:id="99" w:author="EIS" w:date="2014-02-28T15:29:00Z">
                <w:pPr>
                  <w:spacing w:line="276" w:lineRule="auto"/>
                  <w:cnfStyle w:val="000000100000" w:firstRow="0" w:lastRow="0" w:firstColumn="0" w:lastColumn="0" w:oddVBand="0" w:evenVBand="0" w:oddHBand="1" w:evenHBand="0" w:firstRowFirstColumn="0" w:firstRowLastColumn="0" w:lastRowFirstColumn="0" w:lastRowLastColumn="0"/>
                </w:pPr>
              </w:pPrChange>
            </w:pPr>
            <w:r>
              <w:t>Mise à jour de privilèges avec changement de programme</w:t>
            </w:r>
          </w:p>
        </w:tc>
        <w:tc>
          <w:tcPr>
            <w:tcW w:w="4750" w:type="dxa"/>
            <w:tcPrChange w:id="100" w:author="EIS" w:date="2014-02-28T15:30:00Z">
              <w:tcPr>
                <w:tcW w:w="4750" w:type="dxa"/>
              </w:tcPr>
            </w:tcPrChange>
          </w:tcPr>
          <w:p w:rsidR="00F32C10" w:rsidRDefault="00B1689C">
            <w:pPr>
              <w:pStyle w:val="Paragraphedeliste"/>
              <w:numPr>
                <w:ilvl w:val="0"/>
                <w:numId w:val="54"/>
              </w:numPr>
              <w:cnfStyle w:val="000000100000" w:firstRow="0" w:lastRow="0" w:firstColumn="0" w:lastColumn="0" w:oddVBand="0" w:evenVBand="0" w:oddHBand="1" w:evenHBand="0" w:firstRowFirstColumn="0" w:firstRowLastColumn="0" w:lastRowFirstColumn="0" w:lastRowLastColumn="0"/>
              <w:pPrChange w:id="101" w:author="EIS" w:date="2014-02-28T15:31:00Z">
                <w:pPr>
                  <w:cnfStyle w:val="000000100000" w:firstRow="0" w:lastRow="0" w:firstColumn="0" w:lastColumn="0" w:oddVBand="0" w:evenVBand="0" w:oddHBand="1" w:evenHBand="0" w:firstRowFirstColumn="0" w:firstRowLastColumn="0" w:lastRowFirstColumn="0" w:lastRowLastColumn="0"/>
                </w:pPr>
              </w:pPrChange>
            </w:pPr>
            <w:r>
              <w:t>Si le programme original était dupliqué, supprimer les privilèges précédemment dupliqués</w:t>
            </w:r>
          </w:p>
          <w:p w:rsidR="00B1689C" w:rsidRPr="00B1689C" w:rsidRDefault="00B1689C">
            <w:pPr>
              <w:pStyle w:val="Paragraphedeliste"/>
              <w:numPr>
                <w:ilvl w:val="0"/>
                <w:numId w:val="54"/>
              </w:numPr>
              <w:cnfStyle w:val="000000100000" w:firstRow="0" w:lastRow="0" w:firstColumn="0" w:lastColumn="0" w:oddVBand="0" w:evenVBand="0" w:oddHBand="1" w:evenHBand="0" w:firstRowFirstColumn="0" w:firstRowLastColumn="0" w:lastRowFirstColumn="0" w:lastRowLastColumn="0"/>
              <w:pPrChange w:id="102" w:author="EIS" w:date="2014-02-28T15:32:00Z">
                <w:pPr>
                  <w:cnfStyle w:val="000000100000" w:firstRow="0" w:lastRow="0" w:firstColumn="0" w:lastColumn="0" w:oddVBand="0" w:evenVBand="0" w:oddHBand="1" w:evenHBand="0" w:firstRowFirstColumn="0" w:firstRowLastColumn="0" w:lastRowFirstColumn="0" w:lastRowLastColumn="0"/>
                </w:pPr>
              </w:pPrChange>
            </w:pPr>
            <w:r>
              <w:t xml:space="preserve">Si le </w:t>
            </w:r>
            <w:r w:rsidR="0023421F">
              <w:t xml:space="preserve">nouveau </w:t>
            </w:r>
            <w:r>
              <w:t>programme fait partie des programmes déclarés</w:t>
            </w:r>
            <w:r w:rsidR="0023421F">
              <w:t>, dupliquer le privilège mis à jour</w:t>
            </w:r>
          </w:p>
        </w:tc>
      </w:tr>
      <w:tr w:rsidR="00F32C10" w:rsidTr="00F32C10">
        <w:tc>
          <w:tcPr>
            <w:tcW w:w="4750" w:type="dxa"/>
            <w:tcPrChange w:id="103" w:author="EIS" w:date="2014-02-28T15:30:00Z">
              <w:tcPr>
                <w:tcW w:w="4750" w:type="dxa"/>
              </w:tcPr>
            </w:tcPrChange>
          </w:tcPr>
          <w:p w:rsidR="00F32C10" w:rsidRDefault="0023421F" w:rsidP="00F32C10">
            <w:r>
              <w:t>Suppression de privilèges</w:t>
            </w:r>
          </w:p>
        </w:tc>
        <w:tc>
          <w:tcPr>
            <w:tcW w:w="4750" w:type="dxa"/>
            <w:tcPrChange w:id="104" w:author="EIS" w:date="2014-02-28T15:30:00Z">
              <w:tcPr>
                <w:tcW w:w="4750" w:type="dxa"/>
              </w:tcPr>
            </w:tcPrChange>
          </w:tcPr>
          <w:p w:rsidR="00F32C10" w:rsidRDefault="0023421F">
            <w:r>
              <w:t>Supprimer les privilèges dupliqués</w:t>
            </w:r>
          </w:p>
        </w:tc>
      </w:tr>
      <w:tr w:rsidR="00F32C10" w:rsidTr="00F32C10">
        <w:trPr>
          <w:cnfStyle w:val="000000100000" w:firstRow="0" w:lastRow="0" w:firstColumn="0" w:lastColumn="0" w:oddVBand="0" w:evenVBand="0" w:oddHBand="1" w:evenHBand="0" w:firstRowFirstColumn="0" w:firstRowLastColumn="0" w:lastRowFirstColumn="0" w:lastRowLastColumn="0"/>
        </w:trPr>
        <w:tc>
          <w:tcPr>
            <w:tcW w:w="4750" w:type="dxa"/>
            <w:tcPrChange w:id="105" w:author="EIS" w:date="2014-02-28T15:30:00Z">
              <w:tcPr>
                <w:tcW w:w="4750" w:type="dxa"/>
              </w:tcPr>
            </w:tcPrChange>
          </w:tcPr>
          <w:p w:rsidR="00F32C10" w:rsidRDefault="0023421F" w:rsidP="00F32C10">
            <w:pPr>
              <w:cnfStyle w:val="000000100000" w:firstRow="0" w:lastRow="0" w:firstColumn="0" w:lastColumn="0" w:oddVBand="0" w:evenVBand="0" w:oddHBand="1" w:evenHBand="0" w:firstRowFirstColumn="0" w:firstRowLastColumn="0" w:lastRowFirstColumn="0" w:lastRowLastColumn="0"/>
            </w:pPr>
            <w:r>
              <w:t>Mise à jour des exceptions navires</w:t>
            </w:r>
          </w:p>
        </w:tc>
        <w:tc>
          <w:tcPr>
            <w:tcW w:w="4750" w:type="dxa"/>
            <w:tcPrChange w:id="106" w:author="EIS" w:date="2014-02-28T15:30:00Z">
              <w:tcPr>
                <w:tcW w:w="4750" w:type="dxa"/>
              </w:tcPr>
            </w:tcPrChange>
          </w:tcPr>
          <w:p w:rsidR="00F32C10" w:rsidRDefault="0023421F" w:rsidP="00F32C10">
            <w:pPr>
              <w:cnfStyle w:val="000000100000" w:firstRow="0" w:lastRow="0" w:firstColumn="0" w:lastColumn="0" w:oddVBand="0" w:evenVBand="0" w:oddHBand="1" w:evenHBand="0" w:firstRowFirstColumn="0" w:firstRowLastColumn="0" w:lastRowFirstColumn="0" w:lastRowLastColumn="0"/>
            </w:pPr>
            <w:r>
              <w:t>Mise à jour des exceptions navires sur les privilèges dupliqués</w:t>
            </w:r>
          </w:p>
        </w:tc>
      </w:tr>
      <w:tr w:rsidR="00F32C10" w:rsidTr="00F32C10">
        <w:tc>
          <w:tcPr>
            <w:tcW w:w="4750" w:type="dxa"/>
            <w:tcPrChange w:id="107" w:author="EIS" w:date="2014-02-28T15:30:00Z">
              <w:tcPr>
                <w:tcW w:w="4750" w:type="dxa"/>
              </w:tcPr>
            </w:tcPrChange>
          </w:tcPr>
          <w:p w:rsidR="00F32C10" w:rsidRDefault="0023421F" w:rsidP="00F32C10">
            <w:r>
              <w:t>Duplication d’un privilège</w:t>
            </w:r>
          </w:p>
        </w:tc>
        <w:tc>
          <w:tcPr>
            <w:tcW w:w="4750" w:type="dxa"/>
            <w:tcPrChange w:id="108" w:author="EIS" w:date="2014-02-28T15:30:00Z">
              <w:tcPr>
                <w:tcW w:w="4750" w:type="dxa"/>
              </w:tcPr>
            </w:tcPrChange>
          </w:tcPr>
          <w:p w:rsidR="00F32C10" w:rsidRDefault="0023421F" w:rsidP="00F32C10">
            <w:r>
              <w:t>Si le doit cible de la duplication est déclaré comme devant être dupliqué automatiquement, il est aussi dupliquer</w:t>
            </w:r>
          </w:p>
        </w:tc>
      </w:tr>
    </w:tbl>
    <w:p w:rsidR="00F32C10" w:rsidRDefault="00F32C10">
      <w:pPr>
        <w:pPrChange w:id="109" w:author="EIS" w:date="2014-02-28T15:25:00Z">
          <w:pPr>
            <w:pStyle w:val="Standard"/>
          </w:pPr>
        </w:pPrChange>
      </w:pPr>
    </w:p>
    <w:p w:rsidR="0023421F" w:rsidRPr="00E1275D" w:rsidRDefault="0023421F">
      <w:pPr>
        <w:pPrChange w:id="110" w:author="EIS" w:date="2014-02-28T15:25:00Z">
          <w:pPr>
            <w:pStyle w:val="Standard"/>
          </w:pPr>
        </w:pPrChange>
      </w:pPr>
      <w:r w:rsidRPr="001E52D4">
        <w:rPr>
          <w:u w:val="single"/>
          <w:rPrChange w:id="111" w:author="EIS" w:date="2014-02-28T15:38:00Z">
            <w:rPr/>
          </w:rPrChange>
        </w:rPr>
        <w:t>Note</w:t>
      </w:r>
      <w:r>
        <w:t xml:space="preserve"> : lors de la duplication automatique, le niveau de privilège accordé au duplicata est celui défini dans la variable de configuration, et non celui du privilège source (ex : </w:t>
      </w:r>
      <w:r w:rsidRPr="0023421F">
        <w:rPr>
          <w:i/>
          <w:rPrChange w:id="112" w:author="EIS" w:date="2014-02-28T15:38:00Z">
            <w:rPr/>
          </w:rPrChange>
        </w:rPr>
        <w:t>saisie</w:t>
      </w:r>
      <w:r>
        <w:t xml:space="preserve"> pour ACTIFLOT et </w:t>
      </w:r>
      <w:r w:rsidRPr="0023421F">
        <w:rPr>
          <w:i/>
          <w:rPrChange w:id="113" w:author="EIS" w:date="2014-02-28T15:38:00Z">
            <w:rPr/>
          </w:rPrChange>
        </w:rPr>
        <w:t>consultation</w:t>
      </w:r>
      <w:r>
        <w:t xml:space="preserve"> pour ACTIPRED).</w:t>
      </w:r>
    </w:p>
    <w:p w:rsidR="00BA27BE" w:rsidRDefault="00BE5B4A" w:rsidP="002F3D35">
      <w:pPr>
        <w:pStyle w:val="Titre1"/>
      </w:pPr>
      <w:bookmarkStart w:id="114" w:name="h.z57upcynz1id"/>
      <w:bookmarkStart w:id="115" w:name="_Toc374352758"/>
      <w:bookmarkStart w:id="116" w:name="h.72u57wl07xwh"/>
      <w:bookmarkStart w:id="117" w:name="__RefHeading__562_951641570"/>
      <w:bookmarkStart w:id="118" w:name="_Toc381365268"/>
      <w:bookmarkEnd w:id="114"/>
      <w:bookmarkEnd w:id="115"/>
      <w:bookmarkEnd w:id="116"/>
      <w:r>
        <w:t>Fonction de remplissage des droits depuis les privilèges par programme</w:t>
      </w:r>
      <w:bookmarkEnd w:id="117"/>
      <w:bookmarkEnd w:id="118"/>
    </w:p>
    <w:p w:rsidR="00BA27BE" w:rsidRDefault="00BE5B4A">
      <w:r>
        <w:t>La fonction</w:t>
      </w:r>
      <w:r w:rsidR="009556FD">
        <w:t xml:space="preserve"> PL/SQL</w:t>
      </w:r>
      <w:r>
        <w:t xml:space="preserve"> F_FILL_PERSON_SESSION est utilisée par Allegro pour remplir les droits d’une personne (tables PERSON_SESSION et PERSON_SESSION_VESSEL)</w:t>
      </w:r>
      <w:r w:rsidR="009556FD">
        <w:t xml:space="preserve"> faire référence à la documentation des tables ou à mettre en annexe</w:t>
      </w:r>
      <w:r>
        <w:t>.</w:t>
      </w:r>
      <w:r w:rsidR="009556FD">
        <w:t xml:space="preserve"> Cette fonction est appelée par Allegro avant la phase de synchronisation des données.</w:t>
      </w:r>
    </w:p>
    <w:p w:rsidR="009556FD" w:rsidRDefault="009556FD"/>
    <w:p w:rsidR="00BA27BE" w:rsidRDefault="00BE5B4A">
      <w:r>
        <w:lastRenderedPageBreak/>
        <w:t>La version créée par SODIFRANCE pour les remplir à partir des portefeuilles de navires a été modifiée pour les remplir depuis les tables de privilèges par programme (i.e., la nouvelle gestion des droits).</w:t>
      </w:r>
    </w:p>
    <w:p w:rsidR="00BA27BE" w:rsidRDefault="00BA27BE"/>
    <w:p w:rsidR="00BA27BE" w:rsidRDefault="00BE5B4A">
      <w:r>
        <w:t>Notons que les droits d’une personne nécessitent une période de validité, alors que les privilèges par programme ne donnent aucune indication temporelle. Il a été décidé que la fonction attribuerait comme périodes les dates d’entrée (et éventuellement de sortie) du navire dans le quartier d’immatriculation si un tel lieu est spécifié.</w:t>
      </w:r>
    </w:p>
    <w:p w:rsidR="00BA27BE" w:rsidRDefault="00BE5B4A">
      <w:r>
        <w:t xml:space="preserve">Les différents cas de figure sont décrits dans la section </w:t>
      </w:r>
      <w:r w:rsidR="00817D43">
        <w:fldChar w:fldCharType="begin"/>
      </w:r>
      <w:r w:rsidR="00817D43">
        <w:instrText xml:space="preserve"> REF __RefHeading__564_951641570 \r \h </w:instrText>
      </w:r>
      <w:r w:rsidR="00817D43">
        <w:fldChar w:fldCharType="separate"/>
      </w:r>
      <w:r w:rsidR="00327C49">
        <w:t>3.2</w:t>
      </w:r>
      <w:r w:rsidR="00817D43">
        <w:fldChar w:fldCharType="end"/>
      </w:r>
      <w:r>
        <w:t>.</w:t>
      </w:r>
    </w:p>
    <w:p w:rsidR="00BA27BE" w:rsidRDefault="00BA27BE">
      <w:pPr>
        <w:pStyle w:val="Standard"/>
      </w:pPr>
    </w:p>
    <w:p w:rsidR="00BA27BE" w:rsidRDefault="00BE5B4A" w:rsidP="002F3D35">
      <w:pPr>
        <w:pStyle w:val="Titre2"/>
      </w:pPr>
      <w:bookmarkStart w:id="119" w:name="__RefHeading__8278_581555212"/>
      <w:bookmarkStart w:id="120" w:name="_Toc381365269"/>
      <w:r>
        <w:t>Paramètres et constantes d'exploitation</w:t>
      </w:r>
      <w:bookmarkEnd w:id="119"/>
      <w:bookmarkEnd w:id="120"/>
    </w:p>
    <w:p w:rsidR="00BA27BE" w:rsidRDefault="00BE5B4A" w:rsidP="002F3D35">
      <w:pPr>
        <w:pStyle w:val="Titre3"/>
      </w:pPr>
      <w:bookmarkStart w:id="121" w:name="__RefHeading__8280_581555212"/>
      <w:bookmarkStart w:id="122" w:name="_Toc381365270"/>
      <w:r>
        <w:t>Paramètres</w:t>
      </w:r>
      <w:bookmarkEnd w:id="121"/>
      <w:bookmarkEnd w:id="122"/>
    </w:p>
    <w:p w:rsidR="00BA27BE" w:rsidRDefault="00BE5B4A">
      <w:pPr>
        <w:pStyle w:val="Textbody"/>
        <w:rPr>
          <w:rFonts w:ascii="Calibri" w:hAnsi="Calibri"/>
          <w:sz w:val="24"/>
          <w:szCs w:val="24"/>
        </w:rPr>
      </w:pPr>
      <w:r>
        <w:rPr>
          <w:rFonts w:ascii="Calibri" w:hAnsi="Calibri"/>
          <w:sz w:val="24"/>
          <w:szCs w:val="24"/>
        </w:rPr>
        <w:t>La fonction prend deux paramètres en entrée :</w:t>
      </w:r>
    </w:p>
    <w:p w:rsidR="00BA27BE" w:rsidRDefault="00BE5B4A" w:rsidP="00D0583D">
      <w:pPr>
        <w:pStyle w:val="Paragraphedeliste"/>
        <w:numPr>
          <w:ilvl w:val="0"/>
          <w:numId w:val="33"/>
        </w:numPr>
      </w:pPr>
      <w:r w:rsidRPr="00D0583D">
        <w:rPr>
          <w:b/>
          <w:bCs/>
        </w:rPr>
        <w:t>P_PERSON_FK</w:t>
      </w:r>
      <w:r>
        <w:t> : l'identifiant de la personne dont les droits sont calculés</w:t>
      </w:r>
    </w:p>
    <w:p w:rsidR="00BA27BE" w:rsidRDefault="00BE5B4A" w:rsidP="00D0583D">
      <w:pPr>
        <w:pStyle w:val="Paragraphedeliste"/>
        <w:numPr>
          <w:ilvl w:val="0"/>
          <w:numId w:val="33"/>
        </w:numPr>
      </w:pPr>
      <w:r w:rsidRPr="00D0583D">
        <w:rPr>
          <w:b/>
          <w:bCs/>
        </w:rPr>
        <w:t>P_SKIP_LONG_DURATION</w:t>
      </w:r>
      <w:r>
        <w:t xml:space="preserve"> (booléen, 0 ou 1) : si 1 (valeur par défaut), le calcul sera ignoré pour une personne dont le calcul des droits a été jugé trop long (cf. section </w:t>
      </w:r>
      <w:r w:rsidR="00975B4A">
        <w:fldChar w:fldCharType="begin"/>
      </w:r>
      <w:r w:rsidR="00975B4A">
        <w:instrText xml:space="preserve"> REF __RefHeading__8292_581555212 \r \h </w:instrText>
      </w:r>
      <w:r w:rsidR="00975B4A">
        <w:fldChar w:fldCharType="separate"/>
      </w:r>
      <w:r w:rsidR="00327C49">
        <w:t>3.2.5</w:t>
      </w:r>
      <w:r w:rsidR="00975B4A">
        <w:fldChar w:fldCharType="end"/>
      </w:r>
      <w:r w:rsidR="00975B4A">
        <w:t xml:space="preserve"> </w:t>
      </w:r>
      <w:r>
        <w:t>sur les portefeuilles volumineux).</w:t>
      </w:r>
    </w:p>
    <w:p w:rsidR="00BA27BE" w:rsidRDefault="00BA27BE">
      <w:pPr>
        <w:pStyle w:val="Standard"/>
      </w:pPr>
    </w:p>
    <w:p w:rsidR="00BA27BE" w:rsidRDefault="00BE5B4A" w:rsidP="002F3D35">
      <w:pPr>
        <w:pStyle w:val="Titre3"/>
      </w:pPr>
      <w:bookmarkStart w:id="123" w:name="__RefHeading__8282_581555212"/>
      <w:bookmarkStart w:id="124" w:name="_Toc381365271"/>
      <w:r>
        <w:t>Constantes d’exploitation</w:t>
      </w:r>
      <w:bookmarkEnd w:id="123"/>
      <w:bookmarkEnd w:id="124"/>
    </w:p>
    <w:p w:rsidR="00C46E54" w:rsidRDefault="00BE5B4A" w:rsidP="00C46E54">
      <w:r>
        <w:t>Les constantes à régler concernent principalement :</w:t>
      </w:r>
    </w:p>
    <w:p w:rsidR="00BA27BE" w:rsidRDefault="00BE5B4A" w:rsidP="00D0583D">
      <w:pPr>
        <w:pStyle w:val="Paragraphedeliste"/>
        <w:numPr>
          <w:ilvl w:val="0"/>
          <w:numId w:val="34"/>
        </w:numPr>
      </w:pPr>
      <w:r>
        <w:t>les types de privilèges</w:t>
      </w:r>
    </w:p>
    <w:p w:rsidR="00BA27BE" w:rsidRDefault="00BE5B4A" w:rsidP="00D0583D">
      <w:pPr>
        <w:pStyle w:val="Paragraphedeliste"/>
        <w:numPr>
          <w:ilvl w:val="1"/>
          <w:numId w:val="34"/>
        </w:numPr>
      </w:pPr>
      <w:r>
        <w:t>PRIVILEGE_MANAGER</w:t>
      </w:r>
      <w:r w:rsidR="00626F28">
        <w:t xml:space="preserve"> </w:t>
      </w:r>
      <w:r w:rsidR="00626F28" w:rsidRPr="002830AA">
        <w:rPr>
          <w:i/>
        </w:rPr>
        <w:t>(= gestion des programmes/stratégies)</w:t>
      </w:r>
      <w:r>
        <w:t>,</w:t>
      </w:r>
    </w:p>
    <w:p w:rsidR="00BA27BE" w:rsidRDefault="00BE5B4A" w:rsidP="00D0583D">
      <w:pPr>
        <w:pStyle w:val="Paragraphedeliste"/>
        <w:numPr>
          <w:ilvl w:val="1"/>
          <w:numId w:val="34"/>
        </w:numPr>
      </w:pPr>
      <w:r>
        <w:t>PRIVILEGE_RECORDER</w:t>
      </w:r>
      <w:r w:rsidR="00626F28">
        <w:t xml:space="preserve"> </w:t>
      </w:r>
      <w:r w:rsidR="00626F28" w:rsidRPr="002830AA">
        <w:rPr>
          <w:i/>
        </w:rPr>
        <w:t>(= saisie)</w:t>
      </w:r>
      <w:r>
        <w:t>,</w:t>
      </w:r>
    </w:p>
    <w:p w:rsidR="00BA27BE" w:rsidRDefault="00BE5B4A" w:rsidP="00D0583D">
      <w:pPr>
        <w:pStyle w:val="Paragraphedeliste"/>
        <w:numPr>
          <w:ilvl w:val="1"/>
          <w:numId w:val="34"/>
        </w:numPr>
      </w:pPr>
      <w:r>
        <w:t>PRIVILEGE_VALIDATOR</w:t>
      </w:r>
      <w:r w:rsidR="00626F28">
        <w:t xml:space="preserve"> </w:t>
      </w:r>
      <w:r w:rsidR="00626F28" w:rsidRPr="002830AA">
        <w:rPr>
          <w:i/>
        </w:rPr>
        <w:t>(= validation)</w:t>
      </w:r>
    </w:p>
    <w:p w:rsidR="00BA27BE" w:rsidRDefault="00BE5B4A" w:rsidP="00D0583D">
      <w:pPr>
        <w:pStyle w:val="Paragraphedeliste"/>
        <w:numPr>
          <w:ilvl w:val="0"/>
          <w:numId w:val="34"/>
        </w:numPr>
      </w:pPr>
      <w:r>
        <w:t>les types d'objets (table OBJECT_TYPE) :</w:t>
      </w:r>
    </w:p>
    <w:p w:rsidR="00BA27BE" w:rsidRDefault="00BE5B4A" w:rsidP="00D0583D">
      <w:pPr>
        <w:pStyle w:val="Paragraphedeliste"/>
        <w:numPr>
          <w:ilvl w:val="1"/>
          <w:numId w:val="34"/>
        </w:numPr>
      </w:pPr>
      <w:r>
        <w:t>CALENDAR_OBJ_TYPE</w:t>
      </w:r>
      <w:r w:rsidR="00626F28">
        <w:t xml:space="preserve"> </w:t>
      </w:r>
      <w:r w:rsidR="00626F28" w:rsidRPr="002830AA">
        <w:rPr>
          <w:i/>
        </w:rPr>
        <w:t>(= calendriers d’activités)</w:t>
      </w:r>
      <w:r>
        <w:t>,</w:t>
      </w:r>
    </w:p>
    <w:p w:rsidR="00BA27BE" w:rsidRDefault="00BE5B4A" w:rsidP="00D0583D">
      <w:pPr>
        <w:pStyle w:val="Paragraphedeliste"/>
        <w:numPr>
          <w:ilvl w:val="1"/>
          <w:numId w:val="34"/>
        </w:numPr>
      </w:pPr>
      <w:r>
        <w:t>FISHING_TRIP_OBJ_TYPE</w:t>
      </w:r>
      <w:r w:rsidR="00626F28">
        <w:t xml:space="preserve"> </w:t>
      </w:r>
      <w:r w:rsidR="00626F28" w:rsidRPr="002830AA">
        <w:rPr>
          <w:i/>
        </w:rPr>
        <w:t>(= marées)</w:t>
      </w:r>
      <w:r w:rsidR="00626F28">
        <w:t>,</w:t>
      </w:r>
    </w:p>
    <w:p w:rsidR="00BA27BE" w:rsidRPr="00626F28" w:rsidRDefault="00BE5B4A" w:rsidP="00D0583D">
      <w:pPr>
        <w:pStyle w:val="Paragraphedeliste"/>
        <w:numPr>
          <w:ilvl w:val="1"/>
          <w:numId w:val="34"/>
        </w:numPr>
      </w:pPr>
      <w:r w:rsidRPr="00626F28">
        <w:t>PHYS_GEAR_SURVEY_OBJ_TYPE</w:t>
      </w:r>
      <w:r w:rsidR="00626F28" w:rsidRPr="00626F28">
        <w:t xml:space="preserve"> </w:t>
      </w:r>
      <w:r w:rsidR="00626F28" w:rsidRPr="002830AA">
        <w:rPr>
          <w:i/>
        </w:rPr>
        <w:t>(= enquêtes engins)</w:t>
      </w:r>
      <w:r w:rsidR="00626F28" w:rsidRPr="00626F28">
        <w:t>,</w:t>
      </w:r>
    </w:p>
    <w:p w:rsidR="00BA27BE" w:rsidRDefault="00BE5B4A" w:rsidP="00D0583D">
      <w:pPr>
        <w:pStyle w:val="Paragraphedeliste"/>
        <w:numPr>
          <w:ilvl w:val="1"/>
          <w:numId w:val="34"/>
        </w:numPr>
      </w:pPr>
      <w:r>
        <w:t>SALE_OBJ_TYPE</w:t>
      </w:r>
      <w:r w:rsidR="00626F28">
        <w:t xml:space="preserve"> </w:t>
      </w:r>
      <w:r w:rsidR="00626F28" w:rsidRPr="002830AA">
        <w:rPr>
          <w:i/>
        </w:rPr>
        <w:t>(= ventes)</w:t>
      </w:r>
      <w:r w:rsidR="00626F28">
        <w:t>,</w:t>
      </w:r>
    </w:p>
    <w:p w:rsidR="00BA27BE" w:rsidRDefault="00BE5B4A" w:rsidP="00D0583D">
      <w:pPr>
        <w:pStyle w:val="Paragraphedeliste"/>
        <w:numPr>
          <w:ilvl w:val="1"/>
          <w:numId w:val="34"/>
        </w:numPr>
      </w:pPr>
      <w:r>
        <w:t>SCIENT_CRUISE_OBJ_TYPE</w:t>
      </w:r>
      <w:r w:rsidR="00626F28">
        <w:t xml:space="preserve"> </w:t>
      </w:r>
      <w:r w:rsidR="00626F28" w:rsidRPr="002830AA">
        <w:rPr>
          <w:i/>
        </w:rPr>
        <w:t>(=campagnes scientifiques)</w:t>
      </w:r>
    </w:p>
    <w:p w:rsidR="00BA27BE" w:rsidRDefault="00BE5B4A" w:rsidP="00D0583D">
      <w:pPr>
        <w:pStyle w:val="Paragraphedeliste"/>
        <w:numPr>
          <w:ilvl w:val="0"/>
          <w:numId w:val="34"/>
        </w:numPr>
      </w:pPr>
      <w:r>
        <w:t>les constantes relatives aux navires :</w:t>
      </w:r>
    </w:p>
    <w:p w:rsidR="00BA27BE" w:rsidRDefault="00BE5B4A" w:rsidP="00D0583D">
      <w:pPr>
        <w:pStyle w:val="Paragraphedeliste"/>
        <w:numPr>
          <w:ilvl w:val="1"/>
          <w:numId w:val="34"/>
        </w:numPr>
      </w:pPr>
      <w:r w:rsidRPr="00D0583D">
        <w:rPr>
          <w:b/>
          <w:bCs/>
        </w:rPr>
        <w:t>VESSEL_DEFAULT_PROGRAM</w:t>
      </w:r>
      <w:r>
        <w:t xml:space="preserve"> (programme </w:t>
      </w:r>
      <w:r w:rsidRPr="00D0583D">
        <w:rPr>
          <w:i/>
          <w:iCs/>
        </w:rPr>
        <w:t>SIH</w:t>
      </w:r>
      <w:r>
        <w:t xml:space="preserve"> par défaut)</w:t>
      </w:r>
    </w:p>
    <w:p w:rsidR="00BA27BE" w:rsidRPr="002830AA" w:rsidRDefault="00BE5B4A" w:rsidP="00D0583D">
      <w:pPr>
        <w:pStyle w:val="Paragraphedeliste"/>
        <w:numPr>
          <w:ilvl w:val="1"/>
          <w:numId w:val="34"/>
        </w:numPr>
        <w:rPr>
          <w:b/>
          <w:bCs/>
          <w:i/>
        </w:rPr>
      </w:pPr>
      <w:r w:rsidRPr="00D0583D">
        <w:rPr>
          <w:b/>
          <w:bCs/>
        </w:rPr>
        <w:lastRenderedPageBreak/>
        <w:t>VESSEL_TYPE_PRO</w:t>
      </w:r>
      <w:r w:rsidR="00626F28">
        <w:t xml:space="preserve"> </w:t>
      </w:r>
      <w:r w:rsidR="00626F28" w:rsidRPr="002830AA">
        <w:rPr>
          <w:i/>
        </w:rPr>
        <w:t>(= navires de pêche professionnels)</w:t>
      </w:r>
    </w:p>
    <w:p w:rsidR="00BA27BE" w:rsidRDefault="00BE5B4A" w:rsidP="00CC2B48">
      <w:pPr>
        <w:pStyle w:val="Paragraphedeliste"/>
        <w:numPr>
          <w:ilvl w:val="1"/>
          <w:numId w:val="34"/>
        </w:numPr>
        <w:rPr>
          <w:i/>
        </w:rPr>
      </w:pPr>
      <w:r w:rsidRPr="00D0583D">
        <w:t>VESSEL_TYPE_INFORMAL</w:t>
      </w:r>
      <w:r w:rsidR="00626F28">
        <w:t xml:space="preserve"> </w:t>
      </w:r>
      <w:r w:rsidR="00626F28" w:rsidRPr="002830AA">
        <w:rPr>
          <w:i/>
        </w:rPr>
        <w:t>(=navires informels : pirogues, etc…)</w:t>
      </w:r>
    </w:p>
    <w:p w:rsidR="00A80460" w:rsidRPr="002830AA" w:rsidRDefault="00A80460">
      <w:pPr>
        <w:pStyle w:val="Paragraphedeliste"/>
        <w:numPr>
          <w:ilvl w:val="1"/>
          <w:numId w:val="34"/>
        </w:numPr>
        <w:rPr>
          <w:i/>
        </w:rPr>
      </w:pPr>
      <w:r w:rsidRPr="00D0583D">
        <w:t>VESSEL_TYPE_</w:t>
      </w:r>
      <w:r>
        <w:t xml:space="preserve">SCIENTIFIC </w:t>
      </w:r>
      <w:r w:rsidRPr="00A80460">
        <w:rPr>
          <w:i/>
        </w:rPr>
        <w:t xml:space="preserve">(=navires </w:t>
      </w:r>
      <w:r>
        <w:rPr>
          <w:i/>
        </w:rPr>
        <w:t>scientifiques</w:t>
      </w:r>
      <w:r w:rsidRPr="00A80460">
        <w:rPr>
          <w:i/>
        </w:rPr>
        <w:t>)</w:t>
      </w:r>
    </w:p>
    <w:p w:rsidR="00626F28" w:rsidRDefault="00626F28"/>
    <w:p w:rsidR="00BA27BE" w:rsidRDefault="00BE5B4A">
      <w:r>
        <w:t xml:space="preserve">Deux constantes d’exploitation </w:t>
      </w:r>
      <w:r>
        <w:rPr>
          <w:b/>
          <w:bCs/>
        </w:rPr>
        <w:t>YEAR_SPAN_FOR_PTM</w:t>
      </w:r>
      <w:r>
        <w:t xml:space="preserve"> (1</w:t>
      </w:r>
      <w:r w:rsidR="00626F28">
        <w:t>5</w:t>
      </w:r>
      <w:r>
        <w:t xml:space="preserve"> ans pour un membre de l’équipe projet) et </w:t>
      </w:r>
      <w:r>
        <w:rPr>
          <w:b/>
          <w:bCs/>
        </w:rPr>
        <w:t>YEAR_SPAN_DEFAULT</w:t>
      </w:r>
      <w:r>
        <w:t xml:space="preserve"> (3 ans par défaut) définissent le nombre d’années d’historique concerné.</w:t>
      </w:r>
    </w:p>
    <w:p w:rsidR="00BA27BE" w:rsidRDefault="00BE5B4A">
      <w:r>
        <w:t xml:space="preserve">Enfin, pour la gestion des « portefeuilles » volumineux, la constante MAX_DURATION_IN_MS (30s) permet de fixer un seuil au temps de calcul de la fonction. La section </w:t>
      </w:r>
      <w:r w:rsidR="00975B4A">
        <w:fldChar w:fldCharType="begin"/>
      </w:r>
      <w:r w:rsidR="00975B4A">
        <w:instrText xml:space="preserve"> REF __RefHeading__8292_581555212 \r \h </w:instrText>
      </w:r>
      <w:r w:rsidR="00975B4A">
        <w:fldChar w:fldCharType="separate"/>
      </w:r>
      <w:r w:rsidR="00327C49">
        <w:t>3.2.5</w:t>
      </w:r>
      <w:r w:rsidR="00975B4A">
        <w:fldChar w:fldCharType="end"/>
      </w:r>
      <w:r w:rsidR="00975B4A">
        <w:t xml:space="preserve"> </w:t>
      </w:r>
      <w:r>
        <w:t>couvre les cas où ce seuil est dépassé.</w:t>
      </w:r>
    </w:p>
    <w:p w:rsidR="00BA27BE" w:rsidRDefault="00BA27BE"/>
    <w:p w:rsidR="00BA27BE" w:rsidRDefault="00BE5B4A">
      <w:r>
        <w:t>Ces constantes peuvent être modifiées selon l'environnement.</w:t>
      </w:r>
    </w:p>
    <w:p w:rsidR="00BA27BE" w:rsidRDefault="00BA27BE">
      <w:pPr>
        <w:pStyle w:val="Standard"/>
      </w:pPr>
    </w:p>
    <w:p w:rsidR="00BA27BE" w:rsidRDefault="00BE5B4A" w:rsidP="002F3D35">
      <w:pPr>
        <w:pStyle w:val="Titre2"/>
      </w:pPr>
      <w:bookmarkStart w:id="125" w:name="__RefHeading__564_951641570"/>
      <w:bookmarkStart w:id="126" w:name="_Toc381365272"/>
      <w:r>
        <w:t>Règles mises en œuvre pour le remplissage des droits</w:t>
      </w:r>
      <w:bookmarkEnd w:id="125"/>
      <w:bookmarkEnd w:id="126"/>
    </w:p>
    <w:p w:rsidR="00BA27BE" w:rsidRDefault="00BA27BE">
      <w:pPr>
        <w:pStyle w:val="Standard"/>
      </w:pPr>
    </w:p>
    <w:p w:rsidR="00E15169" w:rsidRDefault="00BE5B4A">
      <w:r>
        <w:t>La fonction se base sur les privilèges par programme (PROGRAM2PERSON) et ceux du service (ou de la société) de la personne (PROGRAM2DEPARTMENT)</w:t>
      </w:r>
      <w:r w:rsidR="00327C49">
        <w:t xml:space="preserve"> (</w:t>
      </w:r>
      <w:proofErr w:type="spellStart"/>
      <w:r w:rsidR="00327C49">
        <w:t>cf</w:t>
      </w:r>
      <w:proofErr w:type="spellEnd"/>
      <w:r w:rsidR="00327C49">
        <w:t xml:space="preserve"> modèle de données, paragraphe </w:t>
      </w:r>
      <w:r w:rsidR="00327C49">
        <w:fldChar w:fldCharType="begin"/>
      </w:r>
      <w:r w:rsidR="00327C49">
        <w:instrText xml:space="preserve"> REF _Ref374352575 \r \h </w:instrText>
      </w:r>
      <w:r w:rsidR="00327C49">
        <w:fldChar w:fldCharType="separate"/>
      </w:r>
      <w:r w:rsidR="00327C49">
        <w:t>4.2</w:t>
      </w:r>
      <w:r w:rsidR="00327C49">
        <w:fldChar w:fldCharType="end"/>
      </w:r>
      <w:r w:rsidR="00327C49">
        <w:t>)</w:t>
      </w:r>
      <w:r>
        <w:t>.</w:t>
      </w:r>
    </w:p>
    <w:p w:rsidR="00BA27BE" w:rsidRDefault="00BE5B4A">
      <w:r>
        <w:t>Le privilège (</w:t>
      </w:r>
      <w:r w:rsidR="005703AB">
        <w:t>saisie</w:t>
      </w:r>
      <w:r>
        <w:t>, consultation, validation) définit les droits de lecture/écriture/validation sur un jeu de données.</w:t>
      </w:r>
    </w:p>
    <w:p w:rsidR="00BA27BE" w:rsidRDefault="00BE5B4A">
      <w:r>
        <w:t xml:space="preserve">Le </w:t>
      </w:r>
      <w:r w:rsidR="005703AB">
        <w:t xml:space="preserve">privilège </w:t>
      </w:r>
      <w:r>
        <w:t xml:space="preserve">particulier </w:t>
      </w:r>
      <w:r w:rsidR="005703AB">
        <w:rPr>
          <w:i/>
          <w:iCs/>
        </w:rPr>
        <w:t>gestion des programmes stratégies</w:t>
      </w:r>
      <w:r>
        <w:t xml:space="preserve"> est ignoré puisqu'il ne confère pas de droits sur les données.</w:t>
      </w:r>
    </w:p>
    <w:p w:rsidR="004F28E1" w:rsidRDefault="004F28E1">
      <w:pPr>
        <w:pStyle w:val="Standard"/>
        <w:jc w:val="both"/>
        <w:rPr>
          <w:sz w:val="24"/>
          <w:szCs w:val="24"/>
        </w:rPr>
      </w:pPr>
    </w:p>
    <w:p w:rsidR="004F28E1" w:rsidRDefault="00BE5B4A" w:rsidP="004F28E1">
      <w:r>
        <w:t>Les limites du jeu de données sont fixées par</w:t>
      </w:r>
      <w:r w:rsidR="004F28E1">
        <w:t> :</w:t>
      </w:r>
    </w:p>
    <w:p w:rsidR="004F28E1" w:rsidRPr="004F28E1" w:rsidRDefault="00BE5B4A" w:rsidP="005E0316">
      <w:pPr>
        <w:pStyle w:val="Paragraphedeliste"/>
        <w:numPr>
          <w:ilvl w:val="0"/>
          <w:numId w:val="48"/>
        </w:numPr>
      </w:pPr>
      <w:r w:rsidRPr="004F28E1">
        <w:t>le programme (source de données)</w:t>
      </w:r>
    </w:p>
    <w:p w:rsidR="004F28E1" w:rsidRPr="004F28E1" w:rsidRDefault="00BE5B4A" w:rsidP="005E0316">
      <w:pPr>
        <w:pStyle w:val="Paragraphedeliste"/>
        <w:numPr>
          <w:ilvl w:val="0"/>
          <w:numId w:val="48"/>
        </w:numPr>
      </w:pPr>
      <w:r w:rsidRPr="004F28E1">
        <w:t>un ensemble de navires</w:t>
      </w:r>
      <w:r w:rsidR="00805C6C">
        <w:t>,</w:t>
      </w:r>
      <w:r w:rsidR="004F28E1" w:rsidRPr="004F28E1">
        <w:t xml:space="preserve"> calculé par </w:t>
      </w:r>
      <w:r w:rsidRPr="004F28E1">
        <w:t>:</w:t>
      </w:r>
    </w:p>
    <w:p w:rsidR="00BF6815" w:rsidRDefault="00BE5B4A" w:rsidP="005E0316">
      <w:pPr>
        <w:pStyle w:val="Paragraphedeliste"/>
        <w:numPr>
          <w:ilvl w:val="1"/>
          <w:numId w:val="48"/>
        </w:numPr>
        <w:ind w:left="1134"/>
      </w:pPr>
      <w:r>
        <w:t>un (ou des) lieu(x) +/- exceptions navires</w:t>
      </w:r>
    </w:p>
    <w:p w:rsidR="00686950" w:rsidRDefault="00BE5B4A" w:rsidP="005E0316">
      <w:pPr>
        <w:pStyle w:val="Paragraphedeliste"/>
        <w:numPr>
          <w:ilvl w:val="1"/>
          <w:numId w:val="48"/>
        </w:numPr>
        <w:ind w:left="1134"/>
      </w:pPr>
      <w:r>
        <w:t>transitivité dans le cas d</w:t>
      </w:r>
      <w:r w:rsidR="005703AB">
        <w:t>e droits sur des personnes</w:t>
      </w:r>
      <w:r>
        <w:t xml:space="preserve"> (</w:t>
      </w:r>
      <w:r w:rsidR="005703AB">
        <w:t xml:space="preserve">ne concerne que les privilèges </w:t>
      </w:r>
      <w:r w:rsidR="005703AB" w:rsidRPr="002830AA">
        <w:rPr>
          <w:i/>
        </w:rPr>
        <w:t>consultation</w:t>
      </w:r>
      <w:r>
        <w:t xml:space="preserve"> ou </w:t>
      </w:r>
      <w:r w:rsidRPr="002830AA">
        <w:rPr>
          <w:i/>
        </w:rPr>
        <w:t>validation</w:t>
      </w:r>
      <w:r>
        <w:t>) : le jeu de données est le même que celui de la personne source</w:t>
      </w:r>
      <w:r w:rsidR="00686950">
        <w:t>.</w:t>
      </w:r>
    </w:p>
    <w:p w:rsidR="00592E7F" w:rsidRDefault="00BE5B4A">
      <w:r>
        <w:t xml:space="preserve">Seuls les navires </w:t>
      </w:r>
      <w:r w:rsidR="00592E7F">
        <w:t xml:space="preserve">rattachés au programme </w:t>
      </w:r>
      <w:r w:rsidR="00592E7F">
        <w:rPr>
          <w:i/>
          <w:iCs/>
        </w:rPr>
        <w:t>SIH</w:t>
      </w:r>
      <w:r w:rsidR="00592E7F">
        <w:t xml:space="preserve">, et dont le </w:t>
      </w:r>
      <w:r>
        <w:t xml:space="preserve">type </w:t>
      </w:r>
      <w:r w:rsidR="00592E7F">
        <w:t>est indiqué ci-dessous, sont pris en compte :</w:t>
      </w:r>
    </w:p>
    <w:p w:rsidR="00592E7F" w:rsidRPr="00592E7F" w:rsidRDefault="004F28E1" w:rsidP="002830AA">
      <w:pPr>
        <w:pStyle w:val="Paragraphedeliste"/>
        <w:numPr>
          <w:ilvl w:val="0"/>
          <w:numId w:val="52"/>
        </w:numPr>
      </w:pPr>
      <w:r w:rsidRPr="002830AA">
        <w:rPr>
          <w:iCs/>
        </w:rPr>
        <w:t>Navire de pê</w:t>
      </w:r>
      <w:r w:rsidR="00BE5B4A" w:rsidRPr="002830AA">
        <w:rPr>
          <w:iCs/>
        </w:rPr>
        <w:t>che professionnel</w:t>
      </w:r>
      <w:r w:rsidR="00592E7F" w:rsidRPr="00592E7F">
        <w:t> ;</w:t>
      </w:r>
    </w:p>
    <w:p w:rsidR="00592E7F" w:rsidRPr="00592E7F" w:rsidRDefault="00592E7F" w:rsidP="002830AA">
      <w:pPr>
        <w:pStyle w:val="Paragraphedeliste"/>
        <w:numPr>
          <w:ilvl w:val="0"/>
          <w:numId w:val="52"/>
        </w:numPr>
      </w:pPr>
      <w:r w:rsidRPr="002830AA">
        <w:rPr>
          <w:iCs/>
        </w:rPr>
        <w:t xml:space="preserve">Navire </w:t>
      </w:r>
      <w:r w:rsidR="00BE5B4A" w:rsidRPr="002830AA">
        <w:rPr>
          <w:iCs/>
        </w:rPr>
        <w:t>informel</w:t>
      </w:r>
      <w:r w:rsidRPr="00592E7F">
        <w:t> ;</w:t>
      </w:r>
      <w:r w:rsidR="00BE5B4A" w:rsidRPr="00592E7F">
        <w:t xml:space="preserve"> </w:t>
      </w:r>
    </w:p>
    <w:p w:rsidR="00592E7F" w:rsidRPr="00592E7F" w:rsidRDefault="00592E7F" w:rsidP="00592E7F">
      <w:pPr>
        <w:pStyle w:val="Paragraphedeliste"/>
        <w:numPr>
          <w:ilvl w:val="0"/>
          <w:numId w:val="52"/>
        </w:numPr>
      </w:pPr>
      <w:r w:rsidRPr="002830AA">
        <w:rPr>
          <w:iCs/>
        </w:rPr>
        <w:lastRenderedPageBreak/>
        <w:t>Navire scientifique.</w:t>
      </w:r>
    </w:p>
    <w:p w:rsidR="00BA27BE" w:rsidRDefault="00BE5B4A">
      <w:r>
        <w:t>Ce</w:t>
      </w:r>
      <w:r w:rsidR="00592E7F">
        <w:t xml:space="preserve">tte liste est </w:t>
      </w:r>
      <w:r>
        <w:t>modifiable</w:t>
      </w:r>
      <w:r w:rsidR="00592E7F">
        <w:t xml:space="preserve"> simplement, en utilisant </w:t>
      </w:r>
      <w:r>
        <w:t>les constantes</w:t>
      </w:r>
      <w:r w:rsidR="00592E7F">
        <w:t xml:space="preserve"> d’exploitation</w:t>
      </w:r>
      <w:r>
        <w:t xml:space="preserve"> </w:t>
      </w:r>
      <w:r w:rsidR="00592E7F">
        <w:t>incluses dans la fonction (</w:t>
      </w:r>
      <w:proofErr w:type="spellStart"/>
      <w:r w:rsidR="00592E7F">
        <w:t>cf</w:t>
      </w:r>
      <w:proofErr w:type="spellEnd"/>
      <w:r w:rsidR="00592E7F">
        <w:t xml:space="preserve"> </w:t>
      </w:r>
      <w:r w:rsidR="00592E7F">
        <w:fldChar w:fldCharType="begin"/>
      </w:r>
      <w:r w:rsidR="00592E7F">
        <w:instrText xml:space="preserve"> REF __RefHeading__8282_581555212 \r \h </w:instrText>
      </w:r>
      <w:r w:rsidR="00592E7F">
        <w:fldChar w:fldCharType="separate"/>
      </w:r>
      <w:r w:rsidR="00327C49">
        <w:t>3.1.2</w:t>
      </w:r>
      <w:r w:rsidR="00592E7F">
        <w:fldChar w:fldCharType="end"/>
      </w:r>
      <w:r w:rsidR="00592E7F">
        <w:t>)</w:t>
      </w:r>
      <w:r>
        <w:t>.</w:t>
      </w:r>
      <w:r w:rsidR="00B557A0">
        <w:t xml:space="preserve"> </w:t>
      </w:r>
    </w:p>
    <w:p w:rsidR="00BA27BE" w:rsidRDefault="00BA27BE"/>
    <w:p w:rsidR="00BA27BE" w:rsidRDefault="00BE5B4A">
      <w:r>
        <w:t xml:space="preserve">Selon le type de privilège, les droits accordés sont différents. Le </w:t>
      </w:r>
      <w:r w:rsidR="00B557A0">
        <w:t xml:space="preserve">type </w:t>
      </w:r>
      <w:r>
        <w:t>de droit est défini par les champs de la table PERSON_SESSION_VESSEL</w:t>
      </w:r>
      <w:r w:rsidR="00B557A0">
        <w:t> :</w:t>
      </w:r>
    </w:p>
    <w:p w:rsidR="00B557A0" w:rsidRPr="002830AA" w:rsidRDefault="00B557A0" w:rsidP="002830AA">
      <w:pPr>
        <w:pStyle w:val="Paragraphedeliste"/>
        <w:numPr>
          <w:ilvl w:val="0"/>
          <w:numId w:val="51"/>
        </w:numPr>
        <w:rPr>
          <w:shd w:val="clear" w:color="auto" w:fill="FFFF00"/>
        </w:rPr>
      </w:pPr>
      <w:r w:rsidRPr="00B557A0">
        <w:t>READ_DATA : accès en lecture</w:t>
      </w:r>
    </w:p>
    <w:p w:rsidR="00B557A0" w:rsidRDefault="00B557A0" w:rsidP="002830AA">
      <w:pPr>
        <w:pStyle w:val="Paragraphedeliste"/>
        <w:numPr>
          <w:ilvl w:val="0"/>
          <w:numId w:val="51"/>
        </w:numPr>
      </w:pPr>
      <w:r w:rsidRPr="00B557A0">
        <w:t>WRITE_DATA</w:t>
      </w:r>
      <w:r w:rsidRPr="002830AA">
        <w:t>: accès en écriture</w:t>
      </w:r>
    </w:p>
    <w:p w:rsidR="00B557A0" w:rsidRDefault="00BE5B4A" w:rsidP="002830AA">
      <w:pPr>
        <w:pStyle w:val="Paragraphedeliste"/>
        <w:numPr>
          <w:ilvl w:val="0"/>
          <w:numId w:val="51"/>
        </w:numPr>
      </w:pPr>
      <w:r>
        <w:t>READ_VESSEL permet de donner l'accès aux informations du navire (caractéristiques et armateurs</w:t>
      </w:r>
      <w:r w:rsidR="00592E7F">
        <w:t xml:space="preserve"> – les données d’immatriculation sont toujours visibles</w:t>
      </w:r>
      <w:r>
        <w:t>).</w:t>
      </w:r>
      <w:r w:rsidR="00592E7F">
        <w:t xml:space="preserve"> Actuellement, cette valeur est toujours à 1.</w:t>
      </w:r>
    </w:p>
    <w:p w:rsidR="00BA27BE" w:rsidRDefault="00BE5B4A" w:rsidP="002830AA">
      <w:pPr>
        <w:pStyle w:val="Paragraphedeliste"/>
        <w:numPr>
          <w:ilvl w:val="0"/>
          <w:numId w:val="51"/>
        </w:numPr>
      </w:pPr>
      <w:r>
        <w:t>VALIDATE_DATA permet de donner l'accès à la validation des données.</w:t>
      </w:r>
    </w:p>
    <w:p w:rsidR="00BA27BE" w:rsidRDefault="00BA27BE">
      <w:pPr>
        <w:pStyle w:val="Standard"/>
        <w:jc w:val="both"/>
      </w:pPr>
    </w:p>
    <w:p w:rsidR="00BA27BE" w:rsidRDefault="00BE5B4A">
      <w:r>
        <w:t>Le tableau suivant dresse un résumé des correspondances.</w:t>
      </w:r>
    </w:p>
    <w:p w:rsidR="00BA27BE" w:rsidRDefault="00BA27BE"/>
    <w:tbl>
      <w:tblPr>
        <w:tblW w:w="9435" w:type="dxa"/>
        <w:tblLayout w:type="fixed"/>
        <w:tblCellMar>
          <w:left w:w="10" w:type="dxa"/>
          <w:right w:w="10" w:type="dxa"/>
        </w:tblCellMar>
        <w:tblLook w:val="04A0" w:firstRow="1" w:lastRow="0" w:firstColumn="1" w:lastColumn="0" w:noHBand="0" w:noVBand="1"/>
      </w:tblPr>
      <w:tblGrid>
        <w:gridCol w:w="1881"/>
        <w:gridCol w:w="1882"/>
        <w:gridCol w:w="1891"/>
        <w:gridCol w:w="1891"/>
        <w:gridCol w:w="1890"/>
      </w:tblGrid>
      <w:tr w:rsidR="00BA27BE">
        <w:trPr>
          <w:trHeight w:val="654"/>
        </w:trPr>
        <w:tc>
          <w:tcPr>
            <w:tcW w:w="1881" w:type="dxa"/>
            <w:tcBorders>
              <w:top w:val="single" w:sz="8" w:space="0" w:color="B3CC82"/>
              <w:left w:val="single" w:sz="8" w:space="0" w:color="B3CC82"/>
              <w:bottom w:val="single" w:sz="8" w:space="0" w:color="B3CC82"/>
            </w:tcBorders>
            <w:shd w:val="clear" w:color="auto" w:fill="9BBB59"/>
            <w:tcMar>
              <w:top w:w="0" w:type="dxa"/>
              <w:left w:w="108" w:type="dxa"/>
              <w:bottom w:w="0" w:type="dxa"/>
              <w:right w:w="108" w:type="dxa"/>
            </w:tcMar>
          </w:tcPr>
          <w:p w:rsidR="00BA27BE" w:rsidRDefault="00BE5B4A">
            <w:pPr>
              <w:pStyle w:val="TableHeading"/>
              <w:spacing w:line="240" w:lineRule="auto"/>
              <w:jc w:val="center"/>
              <w:rPr>
                <w:b/>
                <w:bCs/>
                <w:color w:val="FFFFFF"/>
              </w:rPr>
            </w:pPr>
            <w:r>
              <w:rPr>
                <w:b/>
                <w:bCs/>
                <w:color w:val="FFFFFF"/>
              </w:rPr>
              <w:t>Privilège</w:t>
            </w:r>
          </w:p>
        </w:tc>
        <w:tc>
          <w:tcPr>
            <w:tcW w:w="1882" w:type="dxa"/>
            <w:tcBorders>
              <w:top w:val="single" w:sz="8" w:space="0" w:color="B3CC82"/>
              <w:bottom w:val="single" w:sz="8" w:space="0" w:color="B3CC82"/>
            </w:tcBorders>
            <w:shd w:val="clear" w:color="auto" w:fill="9BBB59"/>
            <w:tcMar>
              <w:top w:w="0" w:type="dxa"/>
              <w:left w:w="108" w:type="dxa"/>
              <w:bottom w:w="0" w:type="dxa"/>
              <w:right w:w="108" w:type="dxa"/>
            </w:tcMar>
          </w:tcPr>
          <w:p w:rsidR="00BA27BE" w:rsidRDefault="00BE5B4A">
            <w:pPr>
              <w:pStyle w:val="TableHeading"/>
              <w:spacing w:line="240" w:lineRule="auto"/>
              <w:jc w:val="center"/>
              <w:rPr>
                <w:b/>
                <w:bCs/>
                <w:color w:val="FFFFFF"/>
              </w:rPr>
            </w:pPr>
            <w:r>
              <w:rPr>
                <w:b/>
                <w:bCs/>
                <w:color w:val="FFFFFF"/>
              </w:rPr>
              <w:t>READ_DATA</w:t>
            </w:r>
          </w:p>
        </w:tc>
        <w:tc>
          <w:tcPr>
            <w:tcW w:w="1891" w:type="dxa"/>
            <w:tcBorders>
              <w:top w:val="single" w:sz="8" w:space="0" w:color="B3CC82"/>
              <w:bottom w:val="single" w:sz="8" w:space="0" w:color="B3CC82"/>
            </w:tcBorders>
            <w:shd w:val="clear" w:color="auto" w:fill="9BBB59"/>
            <w:tcMar>
              <w:top w:w="0" w:type="dxa"/>
              <w:left w:w="108" w:type="dxa"/>
              <w:bottom w:w="0" w:type="dxa"/>
              <w:right w:w="108" w:type="dxa"/>
            </w:tcMar>
          </w:tcPr>
          <w:p w:rsidR="00BA27BE" w:rsidRDefault="00BE5B4A">
            <w:pPr>
              <w:pStyle w:val="TableHeading"/>
              <w:spacing w:line="240" w:lineRule="auto"/>
              <w:jc w:val="center"/>
              <w:rPr>
                <w:b/>
                <w:bCs/>
                <w:color w:val="FFFFFF"/>
              </w:rPr>
            </w:pPr>
            <w:r>
              <w:rPr>
                <w:b/>
                <w:bCs/>
                <w:color w:val="FFFFFF"/>
              </w:rPr>
              <w:t>WRITE_DATA</w:t>
            </w:r>
          </w:p>
        </w:tc>
        <w:tc>
          <w:tcPr>
            <w:tcW w:w="1891" w:type="dxa"/>
            <w:tcBorders>
              <w:top w:val="single" w:sz="8" w:space="0" w:color="B3CC82"/>
              <w:bottom w:val="single" w:sz="8" w:space="0" w:color="B3CC82"/>
            </w:tcBorders>
            <w:shd w:val="clear" w:color="auto" w:fill="9BBB59"/>
            <w:tcMar>
              <w:top w:w="0" w:type="dxa"/>
              <w:left w:w="108" w:type="dxa"/>
              <w:bottom w:w="0" w:type="dxa"/>
              <w:right w:w="108" w:type="dxa"/>
            </w:tcMar>
          </w:tcPr>
          <w:p w:rsidR="00BA27BE" w:rsidRDefault="00BE5B4A">
            <w:pPr>
              <w:pStyle w:val="TableHeading"/>
              <w:spacing w:line="240" w:lineRule="auto"/>
              <w:jc w:val="center"/>
              <w:rPr>
                <w:b/>
                <w:bCs/>
                <w:color w:val="FFFFFF"/>
              </w:rPr>
            </w:pPr>
            <w:r>
              <w:rPr>
                <w:b/>
                <w:bCs/>
                <w:color w:val="FFFFFF"/>
              </w:rPr>
              <w:t>READ_VESSEL</w:t>
            </w:r>
          </w:p>
        </w:tc>
        <w:tc>
          <w:tcPr>
            <w:tcW w:w="1890" w:type="dxa"/>
            <w:tcBorders>
              <w:top w:val="single" w:sz="8" w:space="0" w:color="B3CC82"/>
              <w:bottom w:val="single" w:sz="8" w:space="0" w:color="B3CC82"/>
              <w:right w:val="single" w:sz="8" w:space="0" w:color="B3CC82"/>
            </w:tcBorders>
            <w:shd w:val="clear" w:color="auto" w:fill="9BBB59"/>
            <w:tcMar>
              <w:top w:w="0" w:type="dxa"/>
              <w:left w:w="108" w:type="dxa"/>
              <w:bottom w:w="0" w:type="dxa"/>
              <w:right w:w="108" w:type="dxa"/>
            </w:tcMar>
          </w:tcPr>
          <w:p w:rsidR="00BA27BE" w:rsidRDefault="00BE5B4A">
            <w:pPr>
              <w:pStyle w:val="TableHeading"/>
              <w:spacing w:line="240" w:lineRule="auto"/>
              <w:jc w:val="center"/>
              <w:rPr>
                <w:b/>
                <w:bCs/>
                <w:color w:val="FFFFFF"/>
              </w:rPr>
            </w:pPr>
            <w:r>
              <w:rPr>
                <w:b/>
                <w:bCs/>
                <w:color w:val="FFFFFF"/>
              </w:rPr>
              <w:t>VALIDATE_DATA</w:t>
            </w:r>
          </w:p>
        </w:tc>
      </w:tr>
      <w:tr w:rsidR="00BA27BE">
        <w:trPr>
          <w:trHeight w:val="327"/>
        </w:trPr>
        <w:tc>
          <w:tcPr>
            <w:tcW w:w="1881" w:type="dxa"/>
            <w:tcBorders>
              <w:top w:val="single" w:sz="8" w:space="0" w:color="B3CC82"/>
              <w:left w:val="single" w:sz="8" w:space="0" w:color="B3CC82"/>
              <w:bottom w:val="single" w:sz="8" w:space="0" w:color="B3CC82"/>
            </w:tcBorders>
            <w:shd w:val="clear" w:color="auto" w:fill="E6EED5"/>
            <w:tcMar>
              <w:top w:w="0" w:type="dxa"/>
              <w:left w:w="108" w:type="dxa"/>
              <w:bottom w:w="0" w:type="dxa"/>
              <w:right w:w="108" w:type="dxa"/>
            </w:tcMar>
          </w:tcPr>
          <w:p w:rsidR="00BA27BE" w:rsidRDefault="00B557A0">
            <w:pPr>
              <w:pStyle w:val="TableContents"/>
              <w:spacing w:line="240" w:lineRule="auto"/>
              <w:jc w:val="both"/>
              <w:rPr>
                <w:b/>
                <w:bCs/>
              </w:rPr>
            </w:pPr>
            <w:r>
              <w:rPr>
                <w:b/>
                <w:bCs/>
              </w:rPr>
              <w:t>Gestion des programmes stratégies</w:t>
            </w:r>
          </w:p>
        </w:tc>
        <w:tc>
          <w:tcPr>
            <w:tcW w:w="1882"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N/A</w:t>
            </w:r>
          </w:p>
        </w:tc>
        <w:tc>
          <w:tcPr>
            <w:tcW w:w="1891"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N/A</w:t>
            </w:r>
          </w:p>
        </w:tc>
        <w:tc>
          <w:tcPr>
            <w:tcW w:w="1891"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N/A</w:t>
            </w:r>
          </w:p>
        </w:tc>
        <w:tc>
          <w:tcPr>
            <w:tcW w:w="1890" w:type="dxa"/>
            <w:tcBorders>
              <w:top w:val="single" w:sz="8" w:space="0" w:color="B3CC82"/>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N/A</w:t>
            </w:r>
          </w:p>
        </w:tc>
      </w:tr>
      <w:tr w:rsidR="00BA27BE">
        <w:trPr>
          <w:trHeight w:val="346"/>
        </w:trPr>
        <w:tc>
          <w:tcPr>
            <w:tcW w:w="1881" w:type="dxa"/>
            <w:tcBorders>
              <w:top w:val="single" w:sz="8" w:space="0" w:color="B3CC82"/>
              <w:left w:val="single" w:sz="8" w:space="0" w:color="B3CC82"/>
              <w:bottom w:val="single" w:sz="8" w:space="0" w:color="B3CC82"/>
            </w:tcBorders>
            <w:shd w:val="clear" w:color="auto" w:fill="auto"/>
            <w:tcMar>
              <w:top w:w="0" w:type="dxa"/>
              <w:left w:w="108" w:type="dxa"/>
              <w:bottom w:w="0" w:type="dxa"/>
              <w:right w:w="108" w:type="dxa"/>
            </w:tcMar>
          </w:tcPr>
          <w:p w:rsidR="00BA27BE" w:rsidRDefault="00B557A0">
            <w:pPr>
              <w:pStyle w:val="TableContents"/>
              <w:spacing w:line="240" w:lineRule="auto"/>
              <w:jc w:val="both"/>
              <w:rPr>
                <w:b/>
                <w:bCs/>
              </w:rPr>
            </w:pPr>
            <w:r>
              <w:rPr>
                <w:b/>
                <w:bCs/>
              </w:rPr>
              <w:t>Saisie</w:t>
            </w:r>
          </w:p>
        </w:tc>
        <w:tc>
          <w:tcPr>
            <w:tcW w:w="1882" w:type="dxa"/>
            <w:tcBorders>
              <w:top w:val="single" w:sz="8" w:space="0" w:color="B3CC82"/>
              <w:bottom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c>
          <w:tcPr>
            <w:tcW w:w="1891" w:type="dxa"/>
            <w:tcBorders>
              <w:top w:val="single" w:sz="8" w:space="0" w:color="B3CC82"/>
              <w:bottom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c>
          <w:tcPr>
            <w:tcW w:w="1891" w:type="dxa"/>
            <w:tcBorders>
              <w:top w:val="single" w:sz="8" w:space="0" w:color="B3CC82"/>
              <w:bottom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c>
          <w:tcPr>
            <w:tcW w:w="1890" w:type="dxa"/>
            <w:tcBorders>
              <w:top w:val="single" w:sz="8" w:space="0" w:color="B3CC82"/>
              <w:bottom w:val="single" w:sz="8" w:space="0" w:color="B3CC82"/>
              <w:right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0</w:t>
            </w:r>
          </w:p>
        </w:tc>
      </w:tr>
      <w:tr w:rsidR="00BA27BE">
        <w:trPr>
          <w:trHeight w:val="327"/>
        </w:trPr>
        <w:tc>
          <w:tcPr>
            <w:tcW w:w="1881" w:type="dxa"/>
            <w:tcBorders>
              <w:top w:val="single" w:sz="8" w:space="0" w:color="B3CC82"/>
              <w:left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both"/>
              <w:rPr>
                <w:b/>
                <w:bCs/>
              </w:rPr>
            </w:pPr>
            <w:r>
              <w:rPr>
                <w:b/>
                <w:bCs/>
              </w:rPr>
              <w:t>Consultation</w:t>
            </w:r>
          </w:p>
        </w:tc>
        <w:tc>
          <w:tcPr>
            <w:tcW w:w="1882"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1</w:t>
            </w:r>
          </w:p>
        </w:tc>
        <w:tc>
          <w:tcPr>
            <w:tcW w:w="1891"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0</w:t>
            </w:r>
          </w:p>
        </w:tc>
        <w:tc>
          <w:tcPr>
            <w:tcW w:w="1891"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1</w:t>
            </w:r>
          </w:p>
        </w:tc>
        <w:tc>
          <w:tcPr>
            <w:tcW w:w="1890" w:type="dxa"/>
            <w:tcBorders>
              <w:top w:val="single" w:sz="8" w:space="0" w:color="B3CC82"/>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0</w:t>
            </w:r>
          </w:p>
        </w:tc>
      </w:tr>
      <w:tr w:rsidR="00BA27BE">
        <w:trPr>
          <w:trHeight w:val="327"/>
        </w:trPr>
        <w:tc>
          <w:tcPr>
            <w:tcW w:w="1881" w:type="dxa"/>
            <w:tcBorders>
              <w:top w:val="single" w:sz="8" w:space="0" w:color="B3CC82"/>
              <w:left w:val="single" w:sz="8" w:space="0" w:color="B3CC82"/>
              <w:bottom w:val="single" w:sz="8" w:space="0" w:color="B3CC82"/>
            </w:tcBorders>
            <w:shd w:val="clear" w:color="auto" w:fill="auto"/>
            <w:tcMar>
              <w:top w:w="0" w:type="dxa"/>
              <w:left w:w="108" w:type="dxa"/>
              <w:bottom w:w="0" w:type="dxa"/>
              <w:right w:w="108" w:type="dxa"/>
            </w:tcMar>
          </w:tcPr>
          <w:p w:rsidR="00BA27BE" w:rsidRDefault="00B557A0">
            <w:pPr>
              <w:pStyle w:val="TableContents"/>
              <w:spacing w:line="240" w:lineRule="auto"/>
              <w:jc w:val="both"/>
              <w:rPr>
                <w:b/>
                <w:bCs/>
              </w:rPr>
            </w:pPr>
            <w:r>
              <w:rPr>
                <w:b/>
                <w:bCs/>
              </w:rPr>
              <w:t>Validation</w:t>
            </w:r>
          </w:p>
        </w:tc>
        <w:tc>
          <w:tcPr>
            <w:tcW w:w="1882" w:type="dxa"/>
            <w:tcBorders>
              <w:top w:val="single" w:sz="8" w:space="0" w:color="B3CC82"/>
              <w:bottom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c>
          <w:tcPr>
            <w:tcW w:w="1891" w:type="dxa"/>
            <w:tcBorders>
              <w:top w:val="single" w:sz="8" w:space="0" w:color="B3CC82"/>
              <w:bottom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c>
          <w:tcPr>
            <w:tcW w:w="1891" w:type="dxa"/>
            <w:tcBorders>
              <w:top w:val="single" w:sz="8" w:space="0" w:color="B3CC82"/>
              <w:bottom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c>
          <w:tcPr>
            <w:tcW w:w="1890" w:type="dxa"/>
            <w:tcBorders>
              <w:top w:val="single" w:sz="8" w:space="0" w:color="B3CC82"/>
              <w:bottom w:val="single" w:sz="8" w:space="0" w:color="B3CC82"/>
              <w:right w:val="single" w:sz="8" w:space="0" w:color="B3CC82"/>
            </w:tcBorders>
            <w:shd w:val="clear" w:color="auto" w:fill="auto"/>
            <w:tcMar>
              <w:top w:w="0" w:type="dxa"/>
              <w:left w:w="108" w:type="dxa"/>
              <w:bottom w:w="0" w:type="dxa"/>
              <w:right w:w="108" w:type="dxa"/>
            </w:tcMar>
          </w:tcPr>
          <w:p w:rsidR="00BA27BE" w:rsidRDefault="00BE5B4A">
            <w:pPr>
              <w:pStyle w:val="TableContents"/>
              <w:spacing w:line="240" w:lineRule="auto"/>
              <w:jc w:val="center"/>
            </w:pPr>
            <w:r>
              <w:t>1</w:t>
            </w:r>
          </w:p>
        </w:tc>
      </w:tr>
      <w:tr w:rsidR="00BA27BE">
        <w:trPr>
          <w:trHeight w:val="346"/>
        </w:trPr>
        <w:tc>
          <w:tcPr>
            <w:tcW w:w="1881" w:type="dxa"/>
            <w:tcBorders>
              <w:top w:val="single" w:sz="8" w:space="0" w:color="B3CC82"/>
              <w:left w:val="single" w:sz="8" w:space="0" w:color="B3CC82"/>
              <w:bottom w:val="single" w:sz="8" w:space="0" w:color="B3CC82"/>
            </w:tcBorders>
            <w:shd w:val="clear" w:color="auto" w:fill="E6EED5"/>
            <w:tcMar>
              <w:top w:w="0" w:type="dxa"/>
              <w:left w:w="108" w:type="dxa"/>
              <w:bottom w:w="0" w:type="dxa"/>
              <w:right w:w="108" w:type="dxa"/>
            </w:tcMar>
          </w:tcPr>
          <w:p w:rsidR="00BA27BE" w:rsidRDefault="00B557A0">
            <w:pPr>
              <w:pStyle w:val="TableContents"/>
              <w:spacing w:line="240" w:lineRule="auto"/>
              <w:jc w:val="both"/>
              <w:rPr>
                <w:b/>
                <w:bCs/>
              </w:rPr>
            </w:pPr>
            <w:r>
              <w:rPr>
                <w:b/>
                <w:bCs/>
              </w:rPr>
              <w:t>Qualification</w:t>
            </w:r>
          </w:p>
        </w:tc>
        <w:tc>
          <w:tcPr>
            <w:tcW w:w="1882"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1</w:t>
            </w:r>
          </w:p>
        </w:tc>
        <w:tc>
          <w:tcPr>
            <w:tcW w:w="1891"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0</w:t>
            </w:r>
          </w:p>
        </w:tc>
        <w:tc>
          <w:tcPr>
            <w:tcW w:w="1891" w:type="dxa"/>
            <w:tcBorders>
              <w:top w:val="single" w:sz="8" w:space="0" w:color="B3CC82"/>
              <w:bottom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1</w:t>
            </w:r>
          </w:p>
        </w:tc>
        <w:tc>
          <w:tcPr>
            <w:tcW w:w="1890" w:type="dxa"/>
            <w:tcBorders>
              <w:top w:val="single" w:sz="8" w:space="0" w:color="B3CC82"/>
              <w:bottom w:val="single" w:sz="8" w:space="0" w:color="B3CC82"/>
              <w:right w:val="single" w:sz="8" w:space="0" w:color="B3CC82"/>
            </w:tcBorders>
            <w:shd w:val="clear" w:color="auto" w:fill="E6EED5"/>
            <w:tcMar>
              <w:top w:w="0" w:type="dxa"/>
              <w:left w:w="108" w:type="dxa"/>
              <w:bottom w:w="0" w:type="dxa"/>
              <w:right w:w="108" w:type="dxa"/>
            </w:tcMar>
          </w:tcPr>
          <w:p w:rsidR="00BA27BE" w:rsidRDefault="00BE5B4A">
            <w:pPr>
              <w:pStyle w:val="TableContents"/>
              <w:spacing w:line="240" w:lineRule="auto"/>
              <w:jc w:val="center"/>
            </w:pPr>
            <w:r>
              <w:t>0</w:t>
            </w:r>
          </w:p>
        </w:tc>
      </w:tr>
    </w:tbl>
    <w:p w:rsidR="00BA27BE" w:rsidRDefault="00BA27BE">
      <w:pPr>
        <w:pStyle w:val="Standard"/>
        <w:jc w:val="both"/>
      </w:pPr>
    </w:p>
    <w:p w:rsidR="00592E7F" w:rsidRDefault="00592E7F">
      <w:pPr>
        <w:pStyle w:val="Standard"/>
        <w:jc w:val="both"/>
        <w:rPr>
          <w:u w:val="single"/>
        </w:rPr>
      </w:pPr>
      <w:r>
        <w:rPr>
          <w:u w:val="single"/>
        </w:rPr>
        <w:t>Remplissage des autres colonnes :</w:t>
      </w:r>
    </w:p>
    <w:p w:rsidR="009E70F9" w:rsidRDefault="009E70F9" w:rsidP="009E70F9">
      <w:pPr>
        <w:pStyle w:val="Standard"/>
        <w:numPr>
          <w:ilvl w:val="0"/>
          <w:numId w:val="52"/>
        </w:numPr>
        <w:jc w:val="both"/>
      </w:pPr>
      <w:r w:rsidRPr="003A04A3">
        <w:t xml:space="preserve">PROGRAM_FK : </w:t>
      </w:r>
      <w:r>
        <w:t>Programme sur lequel s’applique le privilège ;</w:t>
      </w:r>
    </w:p>
    <w:p w:rsidR="00B557A0" w:rsidRPr="002830AA" w:rsidRDefault="00592E7F" w:rsidP="002830AA">
      <w:pPr>
        <w:pStyle w:val="Standard"/>
        <w:numPr>
          <w:ilvl w:val="0"/>
          <w:numId w:val="52"/>
        </w:numPr>
        <w:jc w:val="both"/>
      </w:pPr>
      <w:r w:rsidRPr="002830AA">
        <w:t>OBJECT_TYPE_FK : Rempli avec le nom de la table tête de grappe</w:t>
      </w:r>
      <w:r w:rsidR="009E70F9">
        <w:t>, issu de la table ACQUISITION_LEVEL (récupéré à partir des niveaux d’acquisition trouvés des stratégies applicables du programme)</w:t>
      </w:r>
      <w:r w:rsidRPr="002830AA">
        <w:t> ;</w:t>
      </w:r>
    </w:p>
    <w:p w:rsidR="009E70F9" w:rsidRPr="002830AA" w:rsidRDefault="009E70F9" w:rsidP="002830AA">
      <w:pPr>
        <w:pStyle w:val="Standard"/>
        <w:numPr>
          <w:ilvl w:val="0"/>
          <w:numId w:val="52"/>
        </w:numPr>
        <w:jc w:val="both"/>
      </w:pPr>
      <w:r>
        <w:t>UPDATE_DATE : mise à jour automatiquement par le système. Ce champ est mis à jour uniquement en cas de nouveau privilège ou de privilège modifié : le but est de minimiser le nombre de lignes récupérées par la synchronisation Allegro.</w:t>
      </w:r>
    </w:p>
    <w:p w:rsidR="00B557A0" w:rsidRDefault="00B557A0" w:rsidP="00B557A0">
      <w:pPr>
        <w:pStyle w:val="Standard"/>
        <w:jc w:val="both"/>
      </w:pPr>
    </w:p>
    <w:p w:rsidR="009E70F9" w:rsidRDefault="009E70F9" w:rsidP="009E70F9">
      <w:pPr>
        <w:pStyle w:val="Standard"/>
        <w:jc w:val="both"/>
      </w:pPr>
      <w:r w:rsidRPr="009E70F9">
        <w:rPr>
          <w:u w:val="single"/>
        </w:rPr>
        <w:t>Note </w:t>
      </w:r>
      <w:r w:rsidR="001850FD">
        <w:rPr>
          <w:u w:val="single"/>
        </w:rPr>
        <w:t xml:space="preserve">1 </w:t>
      </w:r>
      <w:r w:rsidRPr="009E70F9">
        <w:rPr>
          <w:u w:val="single"/>
        </w:rPr>
        <w:t>:</w:t>
      </w:r>
      <w:r w:rsidRPr="002830AA">
        <w:t xml:space="preserve"> concernant la gestion particulière des données de </w:t>
      </w:r>
      <w:proofErr w:type="spellStart"/>
      <w:r w:rsidRPr="002830AA">
        <w:t>prédocumentation</w:t>
      </w:r>
      <w:proofErr w:type="spellEnd"/>
      <w:r w:rsidRPr="002830AA">
        <w:t xml:space="preserve"> déclaratives</w:t>
      </w:r>
      <w:r w:rsidRPr="009E70F9">
        <w:t xml:space="preserve"> </w:t>
      </w:r>
      <w:proofErr w:type="spellStart"/>
      <w:r w:rsidRPr="002830AA">
        <w:t>déclaratives</w:t>
      </w:r>
      <w:proofErr w:type="spellEnd"/>
      <w:r w:rsidRPr="002830AA">
        <w:t xml:space="preserve"> (SIH-ACTIPRED), on peut imaginer d’affecter automatiquement des droits de </w:t>
      </w:r>
      <w:r w:rsidRPr="002830AA">
        <w:lastRenderedPageBreak/>
        <w:t>consultation dessus, lors de l’affectation de droits de saisie sur les calendriers d’activité (SIH-ACTIFLOT). (</w:t>
      </w:r>
      <w:proofErr w:type="spellStart"/>
      <w:r w:rsidRPr="009E70F9">
        <w:t>cf</w:t>
      </w:r>
      <w:proofErr w:type="spellEnd"/>
      <w:r w:rsidRPr="009E70F9">
        <w:t xml:space="preserve"> </w:t>
      </w:r>
      <w:proofErr w:type="spellStart"/>
      <w:r w:rsidRPr="009E70F9">
        <w:t>mantis</w:t>
      </w:r>
      <w:proofErr w:type="spellEnd"/>
      <w:r w:rsidRPr="009E70F9">
        <w:t xml:space="preserve"> évolution #</w:t>
      </w:r>
      <w:hyperlink r:id="rId11" w:tooltip="[soumis] [adagio-admin] Gestion des droits &gt; Cas particulier des droits de consultation sur la prédocumentation" w:history="1">
        <w:r w:rsidRPr="009E70F9">
          <w:rPr>
            <w:rStyle w:val="Lienhypertexte"/>
            <w:rFonts w:ascii="Courier New" w:hAnsi="Courier New" w:cs="Courier New"/>
            <w:color w:val="6495ED"/>
            <w:sz w:val="17"/>
            <w:szCs w:val="17"/>
            <w:shd w:val="clear" w:color="auto" w:fill="FFFFFF"/>
          </w:rPr>
          <w:t>0018649</w:t>
        </w:r>
      </w:hyperlink>
      <w:r w:rsidRPr="009E70F9">
        <w:t>)</w:t>
      </w:r>
    </w:p>
    <w:p w:rsidR="00B557A0" w:rsidRDefault="00B557A0">
      <w:pPr>
        <w:pStyle w:val="Standard"/>
        <w:jc w:val="both"/>
        <w:rPr>
          <w:u w:val="single"/>
        </w:rPr>
      </w:pPr>
    </w:p>
    <w:p w:rsidR="00B557A0" w:rsidRDefault="00B557A0">
      <w:pPr>
        <w:pStyle w:val="Standard"/>
        <w:jc w:val="both"/>
        <w:rPr>
          <w:u w:val="single"/>
        </w:rPr>
      </w:pPr>
    </w:p>
    <w:p w:rsidR="00F76673" w:rsidRDefault="00F76673">
      <w:pPr>
        <w:pStyle w:val="Standard"/>
        <w:jc w:val="both"/>
      </w:pPr>
      <w:r w:rsidRPr="002830AA">
        <w:rPr>
          <w:u w:val="single"/>
        </w:rPr>
        <w:t>Note </w:t>
      </w:r>
      <w:r w:rsidR="001850FD" w:rsidRPr="002830AA">
        <w:rPr>
          <w:u w:val="single"/>
        </w:rPr>
        <w:t xml:space="preserve">2 </w:t>
      </w:r>
      <w:r w:rsidRPr="002830AA">
        <w:rPr>
          <w:u w:val="single"/>
        </w:rPr>
        <w:t>:</w:t>
      </w:r>
      <w:r>
        <w:t xml:space="preserve"> </w:t>
      </w:r>
      <w:r w:rsidR="00F55CF0">
        <w:t>Attention, l</w:t>
      </w:r>
      <w:r>
        <w:t>e statut des na</w:t>
      </w:r>
      <w:r w:rsidR="00F55CF0">
        <w:t>vires n’est pas pris en compte</w:t>
      </w:r>
      <w:r w:rsidR="001850FD">
        <w:t xml:space="preserve"> (comme dans l’</w:t>
      </w:r>
      <w:r w:rsidR="00F44AB7">
        <w:t>a</w:t>
      </w:r>
      <w:r w:rsidR="001850FD">
        <w:t>ncienne procédure de calcul des droits)</w:t>
      </w:r>
      <w:r w:rsidR="00F55CF0">
        <w:t>.</w:t>
      </w:r>
      <w:r w:rsidR="00F44AB7">
        <w:t xml:space="preserve"> Il est en effet normal de ne pas en tenir compte, afin de pouvoir consulter ou modifier les données historiques sur un navire devenu obsolète.</w:t>
      </w:r>
    </w:p>
    <w:p w:rsidR="00F55CF0" w:rsidRDefault="00F55CF0">
      <w:pPr>
        <w:pStyle w:val="Standard"/>
        <w:jc w:val="both"/>
      </w:pPr>
    </w:p>
    <w:p w:rsidR="00F76673" w:rsidRDefault="00F76673">
      <w:pPr>
        <w:pStyle w:val="Standard"/>
        <w:jc w:val="both"/>
      </w:pPr>
    </w:p>
    <w:p w:rsidR="00BA27BE" w:rsidRDefault="00BE5B4A" w:rsidP="002F3D35">
      <w:pPr>
        <w:pStyle w:val="Titre3"/>
      </w:pPr>
      <w:bookmarkStart w:id="127" w:name="__RefHeading__8284_581555212"/>
      <w:bookmarkStart w:id="128" w:name="_Toc381365273"/>
      <w:r>
        <w:t xml:space="preserve">Privilèges </w:t>
      </w:r>
      <w:r w:rsidR="00B557A0">
        <w:t xml:space="preserve">sur des </w:t>
      </w:r>
      <w:r>
        <w:t>personne</w:t>
      </w:r>
      <w:bookmarkEnd w:id="127"/>
      <w:r w:rsidR="00B557A0">
        <w:t>s</w:t>
      </w:r>
      <w:bookmarkStart w:id="129" w:name="_GoBack"/>
      <w:bookmarkEnd w:id="128"/>
    </w:p>
    <w:p w:rsidR="00BA27BE" w:rsidRDefault="00BE5B4A">
      <w:r>
        <w:t>Si une personne référenc</w:t>
      </w:r>
      <w:r w:rsidR="0034082A">
        <w:t>ée</w:t>
      </w:r>
      <w:r>
        <w:t xml:space="preserve"> est spécifiée pour un privilège, alors </w:t>
      </w:r>
      <w:r w:rsidR="0034082A">
        <w:t>d’éventuels lieu (PROGRAM2PERSON.LOCATION_FK) ou</w:t>
      </w:r>
      <w:r>
        <w:t xml:space="preserve"> exceptions sont ignoré</w:t>
      </w:r>
      <w:r w:rsidR="0034082A">
        <w:t>s</w:t>
      </w:r>
      <w:r>
        <w:t>. Le niveau de privilège est celui donné à l’utilisateur</w:t>
      </w:r>
      <w:r w:rsidR="0034082A">
        <w:t xml:space="preserve"> (ex : consultation, validation)</w:t>
      </w:r>
      <w:r>
        <w:t>, tandis que le jeu de données est calculé à partir des droits de la personne référencée</w:t>
      </w:r>
      <w:r w:rsidR="0034082A">
        <w:t xml:space="preserve"> (ex : observateur)</w:t>
      </w:r>
      <w:r>
        <w:t>.</w:t>
      </w:r>
    </w:p>
    <w:bookmarkEnd w:id="129"/>
    <w:p w:rsidR="0034082A" w:rsidRDefault="0034082A"/>
    <w:p w:rsidR="005F39C4" w:rsidRDefault="00BE5B4A">
      <w:r>
        <w:t>Il est à noter que les droits de supervision ne sont pas transitifs : si une personne référencée est elle-même superviseur, ces droits de supervision ne seront pas remontés dans le calcul du remplissage.</w:t>
      </w:r>
    </w:p>
    <w:p w:rsidR="005F39C4" w:rsidRDefault="005F39C4"/>
    <w:p w:rsidR="00BA27BE" w:rsidRDefault="005F39C4">
      <w:r w:rsidRPr="002830AA">
        <w:rPr>
          <w:u w:val="single"/>
        </w:rPr>
        <w:t>Evolution</w:t>
      </w:r>
      <w:r>
        <w:t xml:space="preserve"> : </w:t>
      </w:r>
      <w:proofErr w:type="spellStart"/>
      <w:r>
        <w:t>S.Bocande</w:t>
      </w:r>
      <w:proofErr w:type="spellEnd"/>
      <w:r>
        <w:t xml:space="preserve"> propose de mettre en œuvre un</w:t>
      </w:r>
      <w:ins w:id="130" w:author="Matthieu BOURBIGOT, Exterieur Autre PDG-IMN-IDM-" w:date="2014-12-08T09:48:00Z">
        <w:r w:rsidR="004265C8">
          <w:t>e</w:t>
        </w:r>
      </w:ins>
      <w:r>
        <w:t xml:space="preserve"> récursivité complète </w:t>
      </w:r>
      <w:ins w:id="131" w:author="Matthieu BOURBIGOT, Exterieur Autre PDG-IMN-IDM-" w:date="2014-12-08T09:48:00Z">
        <w:r w:rsidR="00345EF1">
          <w:t>d</w:t>
        </w:r>
      </w:ins>
      <w:r>
        <w:t xml:space="preserve">e la gestion des droits sur les personnes (ex : pouvoir superviser une personne A qui supervise une personne B, et avoir les droits sur A </w:t>
      </w:r>
      <w:r w:rsidRPr="002830AA">
        <w:rPr>
          <w:u w:val="single"/>
        </w:rPr>
        <w:t>et B</w:t>
      </w:r>
      <w:r>
        <w:t>). (</w:t>
      </w:r>
      <w:proofErr w:type="spellStart"/>
      <w:r>
        <w:t>cf</w:t>
      </w:r>
      <w:proofErr w:type="spellEnd"/>
      <w:r>
        <w:t xml:space="preserve"> </w:t>
      </w:r>
      <w:proofErr w:type="spellStart"/>
      <w:r>
        <w:t>mantis</w:t>
      </w:r>
      <w:proofErr w:type="spellEnd"/>
      <w:r>
        <w:t xml:space="preserve"> évolution #</w:t>
      </w:r>
      <w:hyperlink r:id="rId12" w:tooltip="[soumis] [adagio-admin] Gestion des droits &gt; Récursivité des droits sur les personnes (superviseur d'un superviseur, etc.)" w:history="1">
        <w:r>
          <w:rPr>
            <w:rStyle w:val="Lienhypertexte"/>
            <w:rFonts w:ascii="Courier New" w:hAnsi="Courier New" w:cs="Courier New"/>
            <w:color w:val="6495ED"/>
            <w:sz w:val="17"/>
            <w:szCs w:val="17"/>
            <w:shd w:val="clear" w:color="auto" w:fill="FFFFFF"/>
          </w:rPr>
          <w:t>0018651</w:t>
        </w:r>
      </w:hyperlink>
      <w:r>
        <w:t>).</w:t>
      </w:r>
    </w:p>
    <w:p w:rsidR="0034082A" w:rsidRDefault="0034082A"/>
    <w:p w:rsidR="00100209" w:rsidRDefault="0034082A">
      <w:r w:rsidRPr="002830AA">
        <w:rPr>
          <w:u w:val="single"/>
        </w:rPr>
        <w:t>Note</w:t>
      </w:r>
      <w:r>
        <w:t> :</w:t>
      </w:r>
      <w:r w:rsidR="00100209">
        <w:t xml:space="preserve"> la période d’ouverture de droits prise en compte est celle du superviseur et non celle de la personne supervisée. Un membre de l’équipe projet qui supervise un non-membre peut donc potentiellement avoir plus de droits que la personne supervisée.</w:t>
      </w:r>
    </w:p>
    <w:p w:rsidR="00BA27BE" w:rsidRDefault="00BA27BE">
      <w:pPr>
        <w:pStyle w:val="Standard"/>
        <w:rPr>
          <w:u w:val="single"/>
        </w:rPr>
      </w:pPr>
    </w:p>
    <w:p w:rsidR="00BA27BE" w:rsidRDefault="00BE5B4A" w:rsidP="002F3D35">
      <w:pPr>
        <w:pStyle w:val="Titre3"/>
      </w:pPr>
      <w:bookmarkStart w:id="132" w:name="__RefHeading__8286_581555212"/>
      <w:bookmarkStart w:id="133" w:name="_Toc381365274"/>
      <w:r>
        <w:t>Privilèges par lieu(x)</w:t>
      </w:r>
      <w:bookmarkEnd w:id="132"/>
      <w:bookmarkEnd w:id="133"/>
    </w:p>
    <w:p w:rsidR="00BA27BE" w:rsidRDefault="00BE5B4A">
      <w:r>
        <w:t>En règle générale les lieux sont des quartiers d'immatriculation (QIM) ou des lieux de niveau supérieur.</w:t>
      </w:r>
    </w:p>
    <w:p w:rsidR="00BA27BE" w:rsidRDefault="00BE5B4A" w:rsidP="00686950">
      <w:pPr>
        <w:pStyle w:val="Paragraphedeliste"/>
        <w:numPr>
          <w:ilvl w:val="0"/>
          <w:numId w:val="43"/>
        </w:numPr>
      </w:pPr>
      <w:r>
        <w:t>Les droits seront donnés sur tous les navires ayant été immatriculés sous ce lieu, et ceci de manière hiérarchique. (ex : France donnera les droits sur toutes les données du programme liées aux navires immatriculés dans des quartiers français). A ces droits s’ajoutent ou se soustraient des exceptions navires (PROGRAM2PERSON_EXCEPTIONS)</w:t>
      </w:r>
    </w:p>
    <w:p w:rsidR="00BA27BE" w:rsidRDefault="00BE5B4A" w:rsidP="00686950">
      <w:pPr>
        <w:pStyle w:val="Paragraphedeliste"/>
        <w:numPr>
          <w:ilvl w:val="0"/>
          <w:numId w:val="43"/>
        </w:numPr>
      </w:pPr>
      <w:r>
        <w:lastRenderedPageBreak/>
        <w:t>Si le lieu n’est pas spécifié, alors le jeu de données est lié à tous les navires, sauf exceptions</w:t>
      </w:r>
    </w:p>
    <w:p w:rsidR="00BA27BE" w:rsidRDefault="00BE5B4A" w:rsidP="005C4B5A">
      <w:pPr>
        <w:pStyle w:val="Paragraphedeliste"/>
        <w:numPr>
          <w:ilvl w:val="1"/>
          <w:numId w:val="43"/>
        </w:numPr>
        <w:ind w:left="1701" w:hanging="567"/>
      </w:pPr>
      <w:r>
        <w:t>Si au moins une exception d’inclusion est définie, alors les droits porteront uniquement sur les données liées aux navires définis comme exceptions d’inclusion.</w:t>
      </w:r>
    </w:p>
    <w:p w:rsidR="00BA27BE" w:rsidRDefault="00BE5B4A" w:rsidP="00686950">
      <w:pPr>
        <w:pStyle w:val="Paragraphedeliste"/>
        <w:numPr>
          <w:ilvl w:val="1"/>
          <w:numId w:val="43"/>
        </w:numPr>
        <w:ind w:left="1701" w:hanging="567"/>
      </w:pPr>
      <w:r>
        <w:t>En cas d’exceptions d’exclusion uniquement, les droits portent sur toutes les données moins celles des navires « exceptions ».</w:t>
      </w:r>
    </w:p>
    <w:p w:rsidR="00BA27BE" w:rsidRDefault="00BA27BE">
      <w:pPr>
        <w:pStyle w:val="Standard"/>
      </w:pPr>
    </w:p>
    <w:p w:rsidR="00BA27BE" w:rsidRDefault="00BE5B4A" w:rsidP="002F3D35">
      <w:pPr>
        <w:pStyle w:val="Titre3"/>
      </w:pPr>
      <w:bookmarkStart w:id="134" w:name="__RefHeading__8288_581555212"/>
      <w:bookmarkStart w:id="135" w:name="_Toc381365275"/>
      <w:r>
        <w:t>Héritage du droit des services</w:t>
      </w:r>
      <w:bookmarkEnd w:id="134"/>
      <w:bookmarkEnd w:id="135"/>
    </w:p>
    <w:p w:rsidR="00BA27BE" w:rsidRDefault="00BE5B4A">
      <w:r>
        <w:t>Le fonctionnement des privilèges par service est le même que pour les personnes, à la différence des droits de supervision. Le calcul ne se fait qu’à partir de la paire programme/lieu (il n’y a pas d’exceptions</w:t>
      </w:r>
      <w:r w:rsidR="00876BAB">
        <w:t xml:space="preserve"> d’inclusion / exclusion de navires</w:t>
      </w:r>
      <w:r>
        <w:t>).</w:t>
      </w:r>
    </w:p>
    <w:p w:rsidR="00BA27BE" w:rsidRDefault="00BE5B4A">
      <w:r>
        <w:t>La fonction de remplissage ignore alors les privilèges hérités du service (ou de la société) de la personne si aucun lieu n’est défini.</w:t>
      </w:r>
    </w:p>
    <w:p w:rsidR="00BA27BE" w:rsidRDefault="00BE5B4A">
      <w:r>
        <w:t>De plus les droits ne viennent que du service direct, il n’y a pas de notion d’héritage hiérarchique, dans un sens ou dans l’autre. Dans le cas d’une hiérarchie A&gt;B&gt;C, une personne du service C n’aura pas les droits définis pour les services B ou A. L’outil d’administration ne permettant pas encore la gestion hiérarchique des droits entre services, ce point pourra être réévalué en même temps.</w:t>
      </w:r>
    </w:p>
    <w:p w:rsidR="00BA27BE" w:rsidRDefault="00BA27BE">
      <w:pPr>
        <w:pStyle w:val="Standard"/>
        <w:jc w:val="both"/>
      </w:pPr>
    </w:p>
    <w:p w:rsidR="00BA27BE" w:rsidRDefault="00BE5B4A" w:rsidP="002F3D35">
      <w:pPr>
        <w:pStyle w:val="Titre3"/>
      </w:pPr>
      <w:bookmarkStart w:id="136" w:name="__RefHeading__8290_581555212"/>
      <w:bookmarkStart w:id="137" w:name="_Toc381365276"/>
      <w:r>
        <w:t>Règles de correspondances périodes d'immatriculations – périodes d'ouverture de droits</w:t>
      </w:r>
      <w:bookmarkEnd w:id="136"/>
      <w:bookmarkEnd w:id="137"/>
    </w:p>
    <w:p w:rsidR="00BA27BE" w:rsidRDefault="00BE5B4A">
      <w:r>
        <w:t xml:space="preserve">Les ouvertures de droits sur les données portent sur des périodes qui </w:t>
      </w:r>
      <w:r w:rsidR="00F76673">
        <w:t>dépendent :</w:t>
      </w:r>
    </w:p>
    <w:p w:rsidR="00BA27BE" w:rsidRDefault="00BE5B4A" w:rsidP="004F28E1">
      <w:pPr>
        <w:pStyle w:val="Paragraphedeliste"/>
        <w:numPr>
          <w:ilvl w:val="0"/>
          <w:numId w:val="47"/>
        </w:numPr>
      </w:pPr>
      <w:r>
        <w:t>des périodes d'immatriculation des navires inclus dans les privilèges</w:t>
      </w:r>
      <w:r w:rsidR="00876BAB">
        <w:t xml:space="preserve"> (suivant le lieu défini)</w:t>
      </w:r>
    </w:p>
    <w:p w:rsidR="00BA27BE" w:rsidRDefault="00BE5B4A" w:rsidP="0059353B">
      <w:pPr>
        <w:pStyle w:val="Paragraphedeliste"/>
        <w:numPr>
          <w:ilvl w:val="0"/>
          <w:numId w:val="44"/>
        </w:numPr>
      </w:pPr>
      <w:r>
        <w:t>de la visibilité de la personne</w:t>
      </w:r>
    </w:p>
    <w:p w:rsidR="00BA27BE" w:rsidRDefault="00BE5B4A" w:rsidP="0059353B">
      <w:pPr>
        <w:pStyle w:val="Paragraphedeliste"/>
        <w:numPr>
          <w:ilvl w:val="1"/>
          <w:numId w:val="44"/>
        </w:numPr>
        <w:ind w:left="1701" w:hanging="567"/>
      </w:pPr>
      <w:r>
        <w:t>membre de l'équipe </w:t>
      </w:r>
      <w:r w:rsidR="00876BAB">
        <w:t>projet (profil ALLEGRO_SUPER_UTILISATEUR)</w:t>
      </w:r>
      <w:r>
        <w:t>: période plus longue (</w:t>
      </w:r>
      <w:r w:rsidR="00876BAB">
        <w:t xml:space="preserve">15 </w:t>
      </w:r>
      <w:r>
        <w:t>ans)</w:t>
      </w:r>
    </w:p>
    <w:p w:rsidR="00BA27BE" w:rsidRDefault="00BE5B4A" w:rsidP="0059353B">
      <w:pPr>
        <w:pStyle w:val="Paragraphedeliste"/>
        <w:numPr>
          <w:ilvl w:val="1"/>
          <w:numId w:val="44"/>
        </w:numPr>
        <w:ind w:left="1701" w:hanging="567"/>
      </w:pPr>
      <w:r>
        <w:t>non-membre</w:t>
      </w:r>
      <w:r w:rsidR="00876BAB">
        <w:t xml:space="preserve"> de l’équipe projet (profil ALLEGRO_UTILISATEUR)</w:t>
      </w:r>
      <w:r>
        <w:t> : période courte (3 ans)</w:t>
      </w:r>
    </w:p>
    <w:p w:rsidR="00BA27BE" w:rsidRDefault="00BA27BE">
      <w:pPr>
        <w:pStyle w:val="Index"/>
        <w:jc w:val="both"/>
      </w:pPr>
    </w:p>
    <w:p w:rsidR="00BA27BE" w:rsidRDefault="00BE5B4A">
      <w:r>
        <w:t>Ainsi les navires qui ne sont plus immatriculés pendant la période visible par l'utilisateur ne seront pas inclus dans les droits.</w:t>
      </w:r>
    </w:p>
    <w:p w:rsidR="00BA27BE" w:rsidRDefault="00BE5B4A">
      <w:r>
        <w:lastRenderedPageBreak/>
        <w:t>La période d'ouverture des droits demande obligatoirement une date de fin (PERSON_SESSION_VESSEL.END_DATE_TIME). Dans le cas où une période d'immatriculation n'est pas bornée, la date de fin pour l'ouverture des droits est affectée au 1er janvier 2100</w:t>
      </w:r>
      <w:r w:rsidR="00876BAB">
        <w:t xml:space="preserve"> (</w:t>
      </w:r>
      <w:r w:rsidR="00876BAB" w:rsidRPr="002830AA">
        <w:rPr>
          <w:u w:val="single"/>
        </w:rPr>
        <w:t>note</w:t>
      </w:r>
      <w:r w:rsidR="00876BAB">
        <w:t> : le choix de 2100</w:t>
      </w:r>
      <w:r w:rsidR="00876BAB" w:rsidRPr="00876BAB">
        <w:t xml:space="preserve"> </w:t>
      </w:r>
      <w:r w:rsidR="00876BAB">
        <w:t xml:space="preserve">plutôt que </w:t>
      </w:r>
      <w:proofErr w:type="spellStart"/>
      <w:r w:rsidR="00876BAB" w:rsidRPr="002830AA">
        <w:rPr>
          <w:i/>
        </w:rPr>
        <w:t>null</w:t>
      </w:r>
      <w:proofErr w:type="spellEnd"/>
      <w:r w:rsidR="00876BAB">
        <w:t xml:space="preserve"> a été fait pour l’optimisation des indexes qui se basent sur la date de fin).</w:t>
      </w:r>
    </w:p>
    <w:p w:rsidR="00BA27BE" w:rsidRDefault="00BA27BE">
      <w:pPr>
        <w:pStyle w:val="Index"/>
        <w:jc w:val="both"/>
      </w:pPr>
    </w:p>
    <w:p w:rsidR="00BA27BE" w:rsidRDefault="00BE5B4A">
      <w:r>
        <w:t>La règle de définition des périodes d'ouverture de droits est la suivante :</w:t>
      </w:r>
    </w:p>
    <w:p w:rsidR="00BA27BE" w:rsidRDefault="00BE5B4A">
      <w:pPr>
        <w:rPr>
          <w:b/>
          <w:bCs/>
          <w:i/>
          <w:iCs/>
        </w:rPr>
      </w:pPr>
      <w:r>
        <w:rPr>
          <w:b/>
          <w:bCs/>
          <w:i/>
          <w:iCs/>
        </w:rPr>
        <w:t>Les droits ne seront ouvert que sur les intervalles de temps où périodes d'immatriculation et visibilité de la personne se recouvrent.</w:t>
      </w:r>
    </w:p>
    <w:p w:rsidR="00BA27BE" w:rsidRDefault="00BA27BE"/>
    <w:p w:rsidR="00F55CF0" w:rsidRDefault="00F55CF0">
      <w:r w:rsidRPr="002830AA">
        <w:rPr>
          <w:u w:val="single"/>
        </w:rPr>
        <w:t>Note sur l’optimisation de périodes </w:t>
      </w:r>
      <w:r>
        <w:t>:</w:t>
      </w:r>
    </w:p>
    <w:p w:rsidR="00BA27BE" w:rsidRDefault="00BE5B4A">
      <w:r>
        <w:t xml:space="preserve">Notons que </w:t>
      </w:r>
      <w:r w:rsidR="00F55CF0">
        <w:t xml:space="preserve">dans le cas de droits liés à un lieu, </w:t>
      </w:r>
      <w:r>
        <w:t>les périodes ne sont pas optimisées afin de ne pas rallonger les temps de calcul : en cas de périodes d'immatriculation continues, elles ne seront pas groupées en une seule et il y aura donc une ligne PERSON_SESSION_VESSEL par période.</w:t>
      </w:r>
    </w:p>
    <w:p w:rsidR="00F55CF0" w:rsidRDefault="00F55CF0">
      <w:r>
        <w:t>En revanche, si le privilège sur les données d’un navire n’est pas lié au lieu d’immatriculation du navire, alors toutes ses périodes d’immatriculations sont agrégées en une seule période les recouvrant toutes, et ceci même en cas de trous dans les périodes.</w:t>
      </w:r>
    </w:p>
    <w:p w:rsidR="00BA27BE" w:rsidRDefault="00BA27BE"/>
    <w:p w:rsidR="00BA27BE" w:rsidRDefault="00BE5B4A">
      <w:r>
        <w:t>Le tableau suivant détaille 5 cas de figure.</w:t>
      </w:r>
    </w:p>
    <w:p w:rsidR="00BA27BE" w:rsidRDefault="00BA27BE">
      <w:pPr>
        <w:pStyle w:val="Standard"/>
        <w:rPr>
          <w:rFonts w:ascii="Calibri" w:hAnsi="Calibri"/>
          <w:sz w:val="20"/>
          <w:szCs w:val="20"/>
        </w:rPr>
      </w:pPr>
    </w:p>
    <w:tbl>
      <w:tblPr>
        <w:tblW w:w="9510" w:type="dxa"/>
        <w:tblInd w:w="-90" w:type="dxa"/>
        <w:tblLayout w:type="fixed"/>
        <w:tblCellMar>
          <w:left w:w="10" w:type="dxa"/>
          <w:right w:w="10" w:type="dxa"/>
        </w:tblCellMar>
        <w:tblLook w:val="04A0" w:firstRow="1" w:lastRow="0" w:firstColumn="1" w:lastColumn="0" w:noHBand="0" w:noVBand="1"/>
      </w:tblPr>
      <w:tblGrid>
        <w:gridCol w:w="1721"/>
        <w:gridCol w:w="1572"/>
        <w:gridCol w:w="1572"/>
        <w:gridCol w:w="1572"/>
        <w:gridCol w:w="1558"/>
        <w:gridCol w:w="1515"/>
      </w:tblGrid>
      <w:tr w:rsidR="00BA27BE">
        <w:tc>
          <w:tcPr>
            <w:tcW w:w="1721"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A27BE">
            <w:pPr>
              <w:pStyle w:val="Standard"/>
              <w:spacing w:before="100" w:line="240" w:lineRule="auto"/>
              <w:rPr>
                <w:rFonts w:ascii="Calibri" w:eastAsia="Times New Roman" w:hAnsi="Calibri" w:cs="Times New Roman"/>
                <w:sz w:val="20"/>
                <w:szCs w:val="20"/>
                <w:lang w:eastAsia="fr-FR"/>
              </w:rPr>
            </w:pP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Cas 1</w: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Cas 2</w: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Cas 3</w:t>
            </w:r>
          </w:p>
        </w:tc>
        <w:tc>
          <w:tcPr>
            <w:tcW w:w="1558"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Cas 4</w:t>
            </w:r>
          </w:p>
        </w:tc>
        <w:tc>
          <w:tcPr>
            <w:tcW w:w="1515"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Cas 5</w:t>
            </w:r>
          </w:p>
        </w:tc>
      </w:tr>
      <w:tr w:rsidR="00BA27BE">
        <w:trPr>
          <w:trHeight w:val="570"/>
        </w:trPr>
        <w:tc>
          <w:tcPr>
            <w:tcW w:w="1721"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Période de visibilité</w: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60288" behindDoc="0" locked="0" layoutInCell="1" allowOverlap="1" wp14:anchorId="1825420A" wp14:editId="68632A2F">
                      <wp:simplePos x="0" y="0"/>
                      <wp:positionH relativeFrom="column">
                        <wp:posOffset>330200</wp:posOffset>
                      </wp:positionH>
                      <wp:positionV relativeFrom="paragraph">
                        <wp:posOffset>86360</wp:posOffset>
                      </wp:positionV>
                      <wp:extent cx="472440" cy="0"/>
                      <wp:effectExtent l="38100" t="76200" r="22860" b="95250"/>
                      <wp:wrapNone/>
                      <wp:docPr id="13" name="Connecteur droit avec flèche 13"/>
                      <wp:cNvGraphicFramePr/>
                      <a:graphic xmlns:a="http://schemas.openxmlformats.org/drawingml/2006/main">
                        <a:graphicData uri="http://schemas.microsoft.com/office/word/2010/wordprocessingShape">
                          <wps:wsp>
                            <wps:cNvCnPr/>
                            <wps:spPr>
                              <a:xfrm>
                                <a:off x="0" y="0"/>
                                <a:ext cx="47244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3" o:spid="_x0000_s1026" type="#_x0000_t32" style="position:absolute;margin-left:26pt;margin-top:6.8pt;width:37.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" strokecolor="black [3040]">
                      <v:stroke startarrow="block" endarrow="block"/>
                    </v:shape>
                  </w:pict>
                </mc:Fallback>
              </mc:AlternateConten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63360" behindDoc="0" locked="0" layoutInCell="1" allowOverlap="1" wp14:anchorId="3F5641E3" wp14:editId="6B2A821F">
                      <wp:simplePos x="0" y="0"/>
                      <wp:positionH relativeFrom="column">
                        <wp:posOffset>-1270</wp:posOffset>
                      </wp:positionH>
                      <wp:positionV relativeFrom="paragraph">
                        <wp:posOffset>88265</wp:posOffset>
                      </wp:positionV>
                      <wp:extent cx="472440" cy="0"/>
                      <wp:effectExtent l="38100" t="76200" r="22860" b="95250"/>
                      <wp:wrapNone/>
                      <wp:docPr id="15" name="Connecteur droit avec flèche 15"/>
                      <wp:cNvGraphicFramePr/>
                      <a:graphic xmlns:a="http://schemas.openxmlformats.org/drawingml/2006/main">
                        <a:graphicData uri="http://schemas.microsoft.com/office/word/2010/wordprocessingShape">
                          <wps:wsp>
                            <wps:cNvCnPr/>
                            <wps:spPr>
                              <a:xfrm>
                                <a:off x="0" y="0"/>
                                <a:ext cx="47244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pt;margin-top:6.95pt;width:3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" strokecolor="black [3040]">
                      <v:stroke startarrow="block" endarrow="block"/>
                    </v:shape>
                  </w:pict>
                </mc:Fallback>
              </mc:AlternateConten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67456" behindDoc="0" locked="0" layoutInCell="1" allowOverlap="1" wp14:anchorId="58CEC53D" wp14:editId="0F71973F">
                      <wp:simplePos x="0" y="0"/>
                      <wp:positionH relativeFrom="column">
                        <wp:posOffset>130175</wp:posOffset>
                      </wp:positionH>
                      <wp:positionV relativeFrom="paragraph">
                        <wp:posOffset>83820</wp:posOffset>
                      </wp:positionV>
                      <wp:extent cx="685800" cy="0"/>
                      <wp:effectExtent l="38100" t="76200" r="19050" b="95250"/>
                      <wp:wrapNone/>
                      <wp:docPr id="17" name="Connecteur droit avec flèche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10.25pt;margin-top:6.6pt;width:5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" strokecolor="black [3040]">
                      <v:stroke startarrow="block" endarrow="block"/>
                    </v:shape>
                  </w:pict>
                </mc:Fallback>
              </mc:AlternateContent>
            </w:r>
          </w:p>
        </w:tc>
        <w:tc>
          <w:tcPr>
            <w:tcW w:w="1558"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73600" behindDoc="0" locked="0" layoutInCell="1" allowOverlap="1" wp14:anchorId="13C3F673" wp14:editId="5FD253D8">
                      <wp:simplePos x="0" y="0"/>
                      <wp:positionH relativeFrom="column">
                        <wp:posOffset>543560</wp:posOffset>
                      </wp:positionH>
                      <wp:positionV relativeFrom="paragraph">
                        <wp:posOffset>104775</wp:posOffset>
                      </wp:positionV>
                      <wp:extent cx="314325" cy="0"/>
                      <wp:effectExtent l="38100" t="76200" r="2857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26" type="#_x0000_t32" style="position:absolute;margin-left:42.8pt;margin-top:8.25pt;width:24.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" strokecolor="black [3040]">
                      <v:stroke startarrow="block" endarrow="block"/>
                    </v:shape>
                  </w:pict>
                </mc:Fallback>
              </mc:AlternateContent>
            </w:r>
          </w:p>
        </w:tc>
        <w:tc>
          <w:tcPr>
            <w:tcW w:w="1515"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77696" behindDoc="0" locked="0" layoutInCell="1" allowOverlap="1" wp14:anchorId="22E77CE8" wp14:editId="25AF984A">
                      <wp:simplePos x="0" y="0"/>
                      <wp:positionH relativeFrom="column">
                        <wp:posOffset>268605</wp:posOffset>
                      </wp:positionH>
                      <wp:positionV relativeFrom="paragraph">
                        <wp:posOffset>179070</wp:posOffset>
                      </wp:positionV>
                      <wp:extent cx="314325" cy="0"/>
                      <wp:effectExtent l="38100" t="76200" r="2857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21.15pt;margin-top:14.1pt;width:2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" strokecolor="black [3040]">
                      <v:stroke startarrow="block" endarrow="block"/>
                    </v:shape>
                  </w:pict>
                </mc:Fallback>
              </mc:AlternateContent>
            </w:r>
          </w:p>
        </w:tc>
      </w:tr>
      <w:tr w:rsidR="00BA27BE">
        <w:trPr>
          <w:trHeight w:val="555"/>
        </w:trPr>
        <w:tc>
          <w:tcPr>
            <w:tcW w:w="1721"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BE5B4A">
            <w:pPr>
              <w:pStyle w:val="Standard"/>
              <w:spacing w:before="100"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Période d'immatriculation</w: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noProof/>
                <w:lang w:eastAsia="fr-FR"/>
              </w:rPr>
              <mc:AlternateContent>
                <mc:Choice Requires="wps">
                  <w:drawing>
                    <wp:anchor distT="0" distB="0" distL="114300" distR="114300" simplePos="0" relativeHeight="251661312" behindDoc="0" locked="0" layoutInCell="1" allowOverlap="1" wp14:anchorId="5C7217B6" wp14:editId="2004903D">
                      <wp:simplePos x="0" y="0"/>
                      <wp:positionH relativeFrom="column">
                        <wp:posOffset>27305</wp:posOffset>
                      </wp:positionH>
                      <wp:positionV relativeFrom="paragraph">
                        <wp:posOffset>130810</wp:posOffset>
                      </wp:positionV>
                      <wp:extent cx="600075" cy="0"/>
                      <wp:effectExtent l="38100" t="76200" r="28575" b="95250"/>
                      <wp:wrapNone/>
                      <wp:docPr id="14" name="Connecteur droit avec flèche 14"/>
                      <wp:cNvGraphicFramePr/>
                      <a:graphic xmlns:a="http://schemas.openxmlformats.org/drawingml/2006/main">
                        <a:graphicData uri="http://schemas.microsoft.com/office/word/2010/wordprocessingShape">
                          <wps:wsp>
                            <wps:cNvCnPr/>
                            <wps:spPr>
                              <a:xfrm>
                                <a:off x="0" y="0"/>
                                <a:ext cx="600075"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2.15pt;margin-top:10.3pt;width:4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" strokecolor="black [3040]">
                      <v:stroke startarrow="block" endarrow="block"/>
                    </v:shape>
                  </w:pict>
                </mc:Fallback>
              </mc:AlternateConten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noProof/>
                <w:lang w:eastAsia="fr-FR"/>
              </w:rPr>
              <mc:AlternateContent>
                <mc:Choice Requires="wps">
                  <w:drawing>
                    <wp:anchor distT="0" distB="0" distL="114300" distR="114300" simplePos="0" relativeHeight="251665408" behindDoc="0" locked="0" layoutInCell="1" allowOverlap="1" wp14:anchorId="6A1E35F2" wp14:editId="24087130">
                      <wp:simplePos x="0" y="0"/>
                      <wp:positionH relativeFrom="column">
                        <wp:posOffset>219710</wp:posOffset>
                      </wp:positionH>
                      <wp:positionV relativeFrom="paragraph">
                        <wp:posOffset>144145</wp:posOffset>
                      </wp:positionV>
                      <wp:extent cx="600075" cy="0"/>
                      <wp:effectExtent l="38100" t="76200" r="28575" b="95250"/>
                      <wp:wrapNone/>
                      <wp:docPr id="16" name="Connecteur droit avec flèche 16"/>
                      <wp:cNvGraphicFramePr/>
                      <a:graphic xmlns:a="http://schemas.openxmlformats.org/drawingml/2006/main">
                        <a:graphicData uri="http://schemas.microsoft.com/office/word/2010/wordprocessingShape">
                          <wps:wsp>
                            <wps:cNvCnPr/>
                            <wps:spPr>
                              <a:xfrm>
                                <a:off x="0" y="0"/>
                                <a:ext cx="600075"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026" type="#_x0000_t32" style="position:absolute;margin-left:17.3pt;margin-top:11.35pt;width:4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" strokecolor="black [3040]">
                      <v:stroke startarrow="block" endarrow="block"/>
                    </v:shape>
                  </w:pict>
                </mc:Fallback>
              </mc:AlternateContent>
            </w:r>
          </w:p>
        </w:tc>
        <w:tc>
          <w:tcPr>
            <w:tcW w:w="1572"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69504" behindDoc="0" locked="0" layoutInCell="1" allowOverlap="1" wp14:anchorId="72EB03F8" wp14:editId="3D043083">
                      <wp:simplePos x="0" y="0"/>
                      <wp:positionH relativeFrom="column">
                        <wp:posOffset>299720</wp:posOffset>
                      </wp:positionH>
                      <wp:positionV relativeFrom="paragraph">
                        <wp:posOffset>109220</wp:posOffset>
                      </wp:positionV>
                      <wp:extent cx="381000" cy="0"/>
                      <wp:effectExtent l="38100" t="76200" r="19050" b="95250"/>
                      <wp:wrapNone/>
                      <wp:docPr id="18" name="Connecteur droit avec flèche 18"/>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23.6pt;margin-top:8.6pt;width:3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" strokecolor="black [3040]">
                      <v:stroke startarrow="block" endarrow="block"/>
                    </v:shape>
                  </w:pict>
                </mc:Fallback>
              </mc:AlternateContent>
            </w:r>
          </w:p>
        </w:tc>
        <w:tc>
          <w:tcPr>
            <w:tcW w:w="1558"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vAlign w:val="center"/>
          </w:tcPr>
          <w:p w:rsidR="00BA27BE" w:rsidRDefault="00DB4986">
            <w:pPr>
              <w:pStyle w:val="Standard"/>
              <w:spacing w:before="100" w:line="240" w:lineRule="auto"/>
            </w:pPr>
            <w:r>
              <w:rPr>
                <w:rFonts w:ascii="Calibri" w:eastAsia="Times New Roman" w:hAnsi="Calibri" w:cs="Times New Roman"/>
                <w:noProof/>
                <w:sz w:val="20"/>
                <w:szCs w:val="20"/>
                <w:lang w:eastAsia="fr-FR"/>
              </w:rPr>
              <mc:AlternateContent>
                <mc:Choice Requires="wps">
                  <w:drawing>
                    <wp:anchor distT="0" distB="0" distL="114300" distR="114300" simplePos="0" relativeHeight="251671552" behindDoc="0" locked="0" layoutInCell="1" allowOverlap="1" wp14:anchorId="64C5EF53" wp14:editId="187B25E9">
                      <wp:simplePos x="0" y="0"/>
                      <wp:positionH relativeFrom="column">
                        <wp:posOffset>-5080</wp:posOffset>
                      </wp:positionH>
                      <wp:positionV relativeFrom="paragraph">
                        <wp:posOffset>118745</wp:posOffset>
                      </wp:positionV>
                      <wp:extent cx="323850" cy="0"/>
                      <wp:effectExtent l="38100" t="76200" r="19050" b="95250"/>
                      <wp:wrapNone/>
                      <wp:docPr id="19" name="Connecteur droit avec flèche 19"/>
                      <wp:cNvGraphicFramePr/>
                      <a:graphic xmlns:a="http://schemas.openxmlformats.org/drawingml/2006/main">
                        <a:graphicData uri="http://schemas.microsoft.com/office/word/2010/wordprocessingShape">
                          <wps:wsp>
                            <wps:cNvCnPr/>
                            <wps:spPr>
                              <a:xfrm>
                                <a:off x="0" y="0"/>
                                <a:ext cx="32385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4pt;margin-top:9.35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" strokecolor="black [3040]">
                      <v:stroke startarrow="block" endarrow="block"/>
                    </v:shape>
                  </w:pict>
                </mc:Fallback>
              </mc:AlternateContent>
            </w:r>
          </w:p>
        </w:tc>
        <w:tc>
          <w:tcPr>
            <w:tcW w:w="1515" w:type="dxa"/>
            <w:tcBorders>
              <w:top w:val="double" w:sz="6" w:space="0" w:color="000001"/>
              <w:left w:val="double" w:sz="6" w:space="0" w:color="000001"/>
              <w:bottom w:val="double" w:sz="6" w:space="0" w:color="000001"/>
              <w:right w:val="double" w:sz="6" w:space="0" w:color="000001"/>
            </w:tcBorders>
            <w:shd w:val="clear" w:color="auto" w:fill="auto"/>
            <w:tcMar>
              <w:top w:w="60" w:type="dxa"/>
              <w:left w:w="90" w:type="dxa"/>
              <w:bottom w:w="60" w:type="dxa"/>
              <w:right w:w="60" w:type="dxa"/>
            </w:tcMar>
          </w:tcPr>
          <w:p w:rsidR="00BA27BE" w:rsidRDefault="00DB4986">
            <w:pPr>
              <w:pStyle w:val="Standard"/>
              <w:spacing w:before="100" w:line="240" w:lineRule="auto"/>
            </w:pPr>
            <w:r>
              <w:rPr>
                <w:noProof/>
                <w:lang w:eastAsia="fr-FR"/>
              </w:rPr>
              <mc:AlternateContent>
                <mc:Choice Requires="wps">
                  <w:drawing>
                    <wp:anchor distT="0" distB="0" distL="114300" distR="114300" simplePos="0" relativeHeight="251675648" behindDoc="0" locked="0" layoutInCell="1" allowOverlap="1" wp14:anchorId="476A1E8E" wp14:editId="4D230F4B">
                      <wp:simplePos x="0" y="0"/>
                      <wp:positionH relativeFrom="column">
                        <wp:posOffset>66675</wp:posOffset>
                      </wp:positionH>
                      <wp:positionV relativeFrom="paragraph">
                        <wp:posOffset>187960</wp:posOffset>
                      </wp:positionV>
                      <wp:extent cx="762000" cy="0"/>
                      <wp:effectExtent l="38100" t="76200" r="19050" b="95250"/>
                      <wp:wrapNone/>
                      <wp:docPr id="21" name="Connecteur droit avec flèche 21"/>
                      <wp:cNvGraphicFramePr/>
                      <a:graphic xmlns:a="http://schemas.openxmlformats.org/drawingml/2006/main">
                        <a:graphicData uri="http://schemas.microsoft.com/office/word/2010/wordprocessingShape">
                          <wps:wsp>
                            <wps:cNvCnPr/>
                            <wps:spPr>
                              <a:xfrm>
                                <a:off x="0" y="0"/>
                                <a:ext cx="76200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5.25pt;margin-top:14.8pt;width:60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" strokecolor="black [3040]">
                      <v:stroke startarrow="block" endarrow="block"/>
                    </v:shape>
                  </w:pict>
                </mc:Fallback>
              </mc:AlternateContent>
            </w:r>
          </w:p>
        </w:tc>
      </w:tr>
    </w:tbl>
    <w:p w:rsidR="00BA27BE" w:rsidRDefault="00BA27BE">
      <w:pPr>
        <w:pStyle w:val="Standard"/>
        <w:rPr>
          <w:rFonts w:ascii="Calibri" w:hAnsi="Calibri"/>
          <w:sz w:val="20"/>
          <w:szCs w:val="20"/>
        </w:rPr>
      </w:pPr>
    </w:p>
    <w:p w:rsidR="00BA27BE" w:rsidRDefault="00BE5B4A" w:rsidP="0059353B">
      <w:pPr>
        <w:pStyle w:val="Paragraphedeliste"/>
        <w:numPr>
          <w:ilvl w:val="0"/>
          <w:numId w:val="45"/>
        </w:numPr>
      </w:pPr>
      <w:r>
        <w:t>Cas 1</w:t>
      </w:r>
    </w:p>
    <w:p w:rsidR="00BA27BE" w:rsidRDefault="00BE5B4A">
      <w:r>
        <w:rPr>
          <w:sz w:val="20"/>
          <w:szCs w:val="20"/>
        </w:rPr>
        <w:t>PERSON_SESSION_VESSEL .START_DATE_TIME = 01/01</w:t>
      </w:r>
      <w:proofErr w:type="gramStart"/>
      <w:r>
        <w:rPr>
          <w:sz w:val="20"/>
          <w:szCs w:val="20"/>
        </w:rPr>
        <w:t>/[</w:t>
      </w:r>
      <w:proofErr w:type="gramEnd"/>
      <w:r>
        <w:rPr>
          <w:sz w:val="20"/>
          <w:szCs w:val="20"/>
        </w:rPr>
        <w:t>année courante – période de visibilité]</w:t>
      </w:r>
    </w:p>
    <w:p w:rsidR="00BA27BE" w:rsidRDefault="00BE5B4A">
      <w:r>
        <w:rPr>
          <w:sz w:val="20"/>
          <w:szCs w:val="20"/>
        </w:rPr>
        <w:t>PERSON_SESSION_VESSEL .END_DATE_TIME = date de fin de la période d'immatriculation </w:t>
      </w:r>
    </w:p>
    <w:p w:rsidR="00BA27BE" w:rsidRDefault="00BE5B4A" w:rsidP="0059353B">
      <w:pPr>
        <w:pStyle w:val="Paragraphedeliste"/>
        <w:numPr>
          <w:ilvl w:val="0"/>
          <w:numId w:val="45"/>
        </w:numPr>
      </w:pPr>
      <w:r>
        <w:t>Cas 2 </w:t>
      </w:r>
    </w:p>
    <w:p w:rsidR="00BA27BE" w:rsidRDefault="00BE5B4A">
      <w:pPr>
        <w:pStyle w:val="Standard"/>
        <w:spacing w:before="100" w:after="100"/>
      </w:pPr>
      <w:r>
        <w:rPr>
          <w:rFonts w:ascii="Calibri" w:hAnsi="Calibri"/>
          <w:sz w:val="20"/>
          <w:szCs w:val="20"/>
        </w:rPr>
        <w:t>PERSON_SESSION_VESSEL .START_DATE_TIME =  date de début de la période d'immatriculation</w:t>
      </w:r>
    </w:p>
    <w:p w:rsidR="00BA27BE" w:rsidRDefault="00BE5B4A">
      <w:pPr>
        <w:pStyle w:val="Standard"/>
        <w:spacing w:before="100" w:after="100"/>
      </w:pPr>
      <w:r>
        <w:rPr>
          <w:rFonts w:ascii="Calibri" w:hAnsi="Calibri"/>
          <w:sz w:val="20"/>
          <w:szCs w:val="20"/>
        </w:rPr>
        <w:t xml:space="preserve">PERSON_SESSION_VESSEL .END_DATE_TIME = </w:t>
      </w:r>
      <w:proofErr w:type="spellStart"/>
      <w:proofErr w:type="gramStart"/>
      <w:r>
        <w:rPr>
          <w:rFonts w:ascii="Calibri" w:hAnsi="Calibri"/>
          <w:sz w:val="20"/>
          <w:szCs w:val="20"/>
        </w:rPr>
        <w:t>nvl</w:t>
      </w:r>
      <w:proofErr w:type="spellEnd"/>
      <w:r>
        <w:rPr>
          <w:rFonts w:ascii="Calibri" w:hAnsi="Calibri"/>
          <w:sz w:val="20"/>
          <w:szCs w:val="20"/>
        </w:rPr>
        <w:t>(</w:t>
      </w:r>
      <w:proofErr w:type="gramEnd"/>
      <w:r>
        <w:rPr>
          <w:rFonts w:ascii="Calibri" w:hAnsi="Calibri"/>
          <w:sz w:val="20"/>
          <w:szCs w:val="20"/>
        </w:rPr>
        <w:t>date de fin de la période d'immatriculation,01/01/2100)</w:t>
      </w:r>
    </w:p>
    <w:p w:rsidR="00BA27BE" w:rsidRDefault="00BE5B4A" w:rsidP="0059353B">
      <w:pPr>
        <w:pStyle w:val="Paragraphedeliste"/>
        <w:numPr>
          <w:ilvl w:val="0"/>
          <w:numId w:val="45"/>
        </w:numPr>
      </w:pPr>
      <w:r>
        <w:t>Cas 3 </w:t>
      </w:r>
    </w:p>
    <w:p w:rsidR="00BA27BE" w:rsidRDefault="00BE5B4A">
      <w:pPr>
        <w:pStyle w:val="NormalWeb"/>
      </w:pPr>
      <w:r>
        <w:rPr>
          <w:rFonts w:ascii="Calibri" w:hAnsi="Calibri" w:cs="Arial"/>
          <w:sz w:val="20"/>
          <w:szCs w:val="20"/>
        </w:rPr>
        <w:lastRenderedPageBreak/>
        <w:t>PERSON_SESSION_VESSEL .START_DATE_TIME =   date de début de la période d'immatriculation</w:t>
      </w:r>
    </w:p>
    <w:p w:rsidR="00BA27BE" w:rsidRDefault="00BE5B4A">
      <w:pPr>
        <w:pStyle w:val="Standard"/>
        <w:spacing w:before="100" w:after="100"/>
      </w:pPr>
      <w:r>
        <w:rPr>
          <w:rFonts w:ascii="Calibri" w:hAnsi="Calibri"/>
          <w:sz w:val="20"/>
          <w:szCs w:val="20"/>
        </w:rPr>
        <w:t>PERSON_SESSION_VESSEL .END_DATE_TIME =   date de fin de la période d'immatriculation</w:t>
      </w:r>
    </w:p>
    <w:p w:rsidR="00BA27BE" w:rsidRDefault="00BE5B4A" w:rsidP="0059353B">
      <w:pPr>
        <w:pStyle w:val="Paragraphedeliste"/>
        <w:numPr>
          <w:ilvl w:val="0"/>
          <w:numId w:val="45"/>
        </w:numPr>
      </w:pPr>
      <w:r>
        <w:t>Cas 4</w:t>
      </w:r>
    </w:p>
    <w:p w:rsidR="00BA27BE" w:rsidRDefault="00BE5B4A">
      <w:pPr>
        <w:pStyle w:val="NormalWeb"/>
        <w:ind w:left="360"/>
        <w:rPr>
          <w:rFonts w:ascii="Calibri" w:hAnsi="Calibri" w:cs="Arial"/>
          <w:sz w:val="20"/>
          <w:szCs w:val="20"/>
        </w:rPr>
      </w:pPr>
      <w:r>
        <w:rPr>
          <w:rFonts w:ascii="Calibri" w:hAnsi="Calibri" w:cs="Arial"/>
          <w:sz w:val="20"/>
          <w:szCs w:val="20"/>
        </w:rPr>
        <w:t>Le navire n’apparaît pas dans PERSON_SESSION_VESSEL</w:t>
      </w:r>
    </w:p>
    <w:p w:rsidR="00BA27BE" w:rsidRDefault="00BE5B4A" w:rsidP="0059353B">
      <w:pPr>
        <w:pStyle w:val="Paragraphedeliste"/>
        <w:numPr>
          <w:ilvl w:val="0"/>
          <w:numId w:val="45"/>
        </w:numPr>
      </w:pPr>
      <w:r>
        <w:t>Cas 5</w:t>
      </w:r>
    </w:p>
    <w:p w:rsidR="00BA27BE" w:rsidRDefault="00BE5B4A">
      <w:pPr>
        <w:pStyle w:val="NormalWeb"/>
      </w:pPr>
      <w:r>
        <w:rPr>
          <w:rFonts w:ascii="Calibri" w:hAnsi="Calibri" w:cs="Arial"/>
          <w:sz w:val="20"/>
          <w:szCs w:val="20"/>
        </w:rPr>
        <w:t xml:space="preserve">PERSON_SESSION_VESSEL .START_DATE_TIME =  </w:t>
      </w:r>
      <w:r>
        <w:rPr>
          <w:rFonts w:ascii="Calibri" w:hAnsi="Calibri"/>
          <w:sz w:val="20"/>
          <w:szCs w:val="20"/>
        </w:rPr>
        <w:t>01/01</w:t>
      </w:r>
      <w:proofErr w:type="gramStart"/>
      <w:r>
        <w:rPr>
          <w:rFonts w:ascii="Calibri" w:hAnsi="Calibri"/>
          <w:sz w:val="20"/>
          <w:szCs w:val="20"/>
        </w:rPr>
        <w:t>/[</w:t>
      </w:r>
      <w:proofErr w:type="gramEnd"/>
      <w:r>
        <w:rPr>
          <w:rFonts w:ascii="Calibri" w:hAnsi="Calibri"/>
          <w:sz w:val="20"/>
          <w:szCs w:val="20"/>
        </w:rPr>
        <w:t>année courante – période de visibilité]</w:t>
      </w:r>
    </w:p>
    <w:p w:rsidR="00BA27BE" w:rsidRDefault="00BE5B4A">
      <w:pPr>
        <w:pStyle w:val="Standard"/>
        <w:spacing w:before="100" w:after="100"/>
        <w:rPr>
          <w:rFonts w:ascii="Calibri" w:hAnsi="Calibri"/>
          <w:sz w:val="20"/>
          <w:szCs w:val="20"/>
        </w:rPr>
      </w:pPr>
      <w:r>
        <w:rPr>
          <w:rFonts w:ascii="Calibri" w:hAnsi="Calibri"/>
          <w:sz w:val="20"/>
          <w:szCs w:val="20"/>
        </w:rPr>
        <w:t xml:space="preserve">PERSON_SESSION_VESSEL .END_DATE_TIME =  </w:t>
      </w:r>
      <w:proofErr w:type="spellStart"/>
      <w:proofErr w:type="gramStart"/>
      <w:r>
        <w:rPr>
          <w:rFonts w:ascii="Calibri" w:hAnsi="Calibri"/>
          <w:sz w:val="20"/>
          <w:szCs w:val="20"/>
        </w:rPr>
        <w:t>nvl</w:t>
      </w:r>
      <w:proofErr w:type="spellEnd"/>
      <w:r>
        <w:rPr>
          <w:rFonts w:ascii="Calibri" w:hAnsi="Calibri"/>
          <w:sz w:val="20"/>
          <w:szCs w:val="20"/>
        </w:rPr>
        <w:t>(</w:t>
      </w:r>
      <w:proofErr w:type="gramEnd"/>
      <w:r>
        <w:rPr>
          <w:rFonts w:ascii="Calibri" w:hAnsi="Calibri"/>
          <w:sz w:val="20"/>
          <w:szCs w:val="20"/>
        </w:rPr>
        <w:t>date de fin de la période d'immatriculation,01/01/2100)</w:t>
      </w:r>
    </w:p>
    <w:p w:rsidR="00F76673" w:rsidRDefault="00F76673">
      <w:pPr>
        <w:pStyle w:val="Index"/>
      </w:pPr>
    </w:p>
    <w:p w:rsidR="00F76673" w:rsidRDefault="00F76673">
      <w:pPr>
        <w:pStyle w:val="Index"/>
      </w:pPr>
    </w:p>
    <w:p w:rsidR="00BA27BE" w:rsidRDefault="00BE5B4A" w:rsidP="002F3D35">
      <w:pPr>
        <w:pStyle w:val="Titre3"/>
      </w:pPr>
      <w:bookmarkStart w:id="138" w:name="__RefHeading__8292_581555212"/>
      <w:bookmarkStart w:id="139" w:name="_Toc381365277"/>
      <w:r>
        <w:t>Cas des portefeuilles volumineux</w:t>
      </w:r>
      <w:bookmarkEnd w:id="138"/>
      <w:bookmarkEnd w:id="139"/>
    </w:p>
    <w:p w:rsidR="00306672" w:rsidRPr="002830AA" w:rsidRDefault="00306672">
      <w:pPr>
        <w:rPr>
          <w:b/>
          <w:u w:val="single"/>
        </w:rPr>
      </w:pPr>
      <w:r w:rsidRPr="002830AA">
        <w:rPr>
          <w:b/>
          <w:u w:val="single"/>
        </w:rPr>
        <w:t xml:space="preserve">ATTENTION : </w:t>
      </w:r>
    </w:p>
    <w:p w:rsidR="00BA27BE" w:rsidRDefault="00BE5B4A">
      <w:r>
        <w:t xml:space="preserve">Dans le cas </w:t>
      </w:r>
      <w:r w:rsidR="00AB1702">
        <w:t>d’un utilisateur ayant des privilèges sur des personnes</w:t>
      </w:r>
      <w:r>
        <w:t xml:space="preserve">, si le nombre de personnes </w:t>
      </w:r>
      <w:r w:rsidR="00AB1702">
        <w:t xml:space="preserve">référencées </w:t>
      </w:r>
      <w:r>
        <w:t>est trop élevé, le calcul transitif des droits peut prendre trop de temps.</w:t>
      </w:r>
    </w:p>
    <w:p w:rsidR="00BA27BE" w:rsidRDefault="00BE5B4A">
      <w:r>
        <w:t>Si un temps de calcul trop long est détecté (&gt; 30s, paramétrable</w:t>
      </w:r>
      <w:r w:rsidR="00306672">
        <w:t xml:space="preserve"> dans la fonction</w:t>
      </w:r>
      <w:r>
        <w:t xml:space="preserve">), par la suite les droits </w:t>
      </w:r>
      <w:r w:rsidR="00AB1702">
        <w:t xml:space="preserve">de l’utilisateur </w:t>
      </w:r>
      <w:r>
        <w:t>seront pré-calculés à intervalles réguliers en tâche de fond en cas de changements.</w:t>
      </w:r>
      <w:r w:rsidR="00306672">
        <w:t xml:space="preserve"> Une procédure PL/SQL permet ce calcul (</w:t>
      </w:r>
      <w:r w:rsidR="00306672" w:rsidRPr="00306672">
        <w:t>P_FILL_BIG_PERSON_SESION</w:t>
      </w:r>
      <w:r w:rsidR="00306672">
        <w:t>).</w:t>
      </w:r>
    </w:p>
    <w:p w:rsidR="00BA27BE" w:rsidRDefault="00BE5B4A">
      <w:r>
        <w:rPr>
          <w:b/>
          <w:bCs/>
        </w:rPr>
        <w:t xml:space="preserve">=&gt; </w:t>
      </w:r>
      <w:r>
        <w:t xml:space="preserve">Il </w:t>
      </w:r>
      <w:r w:rsidR="00306672">
        <w:t xml:space="preserve">faut </w:t>
      </w:r>
      <w:r>
        <w:t xml:space="preserve">implémenter </w:t>
      </w:r>
      <w:r w:rsidR="00306672">
        <w:t xml:space="preserve">le lancement de cette procédure en </w:t>
      </w:r>
      <w:r>
        <w:t xml:space="preserve">tache de fond </w:t>
      </w:r>
      <w:r w:rsidR="00306672">
        <w:t xml:space="preserve">(par exemple </w:t>
      </w:r>
      <w:r>
        <w:t xml:space="preserve">en définissant un </w:t>
      </w:r>
      <w:proofErr w:type="spellStart"/>
      <w:r>
        <w:rPr>
          <w:i/>
          <w:iCs/>
        </w:rPr>
        <w:t>cron</w:t>
      </w:r>
      <w:proofErr w:type="spellEnd"/>
      <w:r w:rsidR="00306672">
        <w:rPr>
          <w:i/>
          <w:iCs/>
        </w:rPr>
        <w:t>)</w:t>
      </w:r>
      <w:r>
        <w:t>.</w:t>
      </w:r>
    </w:p>
    <w:p w:rsidR="00AB1702" w:rsidRDefault="00BE5B4A">
      <w:r>
        <w:t>Toutefois, en cas de demande de modification des droits urgente, le calcul peut être lancé manuellement par l'outil d'administration.</w:t>
      </w:r>
    </w:p>
    <w:p w:rsidR="00AB1702" w:rsidRDefault="00AB1702"/>
    <w:p w:rsidR="00AB1702" w:rsidRDefault="00306672">
      <w:r w:rsidRPr="002830AA">
        <w:rPr>
          <w:u w:val="single"/>
        </w:rPr>
        <w:t>Action Ifremer :</w:t>
      </w:r>
      <w:r>
        <w:t xml:space="preserve"> mettre en œuvre en œuvre une tache récurrente pour le lancement des portefeuilles volumineux (</w:t>
      </w:r>
      <w:r w:rsidRPr="00306672">
        <w:t>P_FILL_BIG_PERSON_SESION</w:t>
      </w:r>
      <w:r>
        <w:t>).</w:t>
      </w:r>
    </w:p>
    <w:p w:rsidR="003D13BF" w:rsidRDefault="003D13BF">
      <w:pPr>
        <w:widowControl w:val="0"/>
        <w:suppressAutoHyphens w:val="0"/>
        <w:spacing w:after="200"/>
        <w:jc w:val="left"/>
        <w:rPr>
          <w:rFonts w:ascii="Cambria" w:eastAsia="MS Gothic" w:hAnsi="Cambria" w:cs="Times New Roman"/>
          <w:b/>
          <w:bCs/>
          <w:color w:val="365F91"/>
          <w:sz w:val="28"/>
          <w:szCs w:val="28"/>
        </w:rPr>
      </w:pPr>
      <w:r>
        <w:br w:type="page"/>
      </w:r>
    </w:p>
    <w:p w:rsidR="00AB1702" w:rsidRDefault="00AB1702" w:rsidP="002830AA">
      <w:pPr>
        <w:pStyle w:val="Titre1"/>
      </w:pPr>
      <w:bookmarkStart w:id="140" w:name="_Toc381365278"/>
      <w:r>
        <w:lastRenderedPageBreak/>
        <w:t>Annexes</w:t>
      </w:r>
      <w:bookmarkEnd w:id="140"/>
    </w:p>
    <w:p w:rsidR="00AB1702" w:rsidRDefault="00AB1702" w:rsidP="002830AA">
      <w:pPr>
        <w:pStyle w:val="Titre2"/>
      </w:pPr>
      <w:bookmarkStart w:id="141" w:name="_Toc381365279"/>
      <w:r>
        <w:t>Modèle de données de l’ancienne gestion des droits par portefeuilles de navires</w:t>
      </w:r>
      <w:bookmarkEnd w:id="141"/>
    </w:p>
    <w:p w:rsidR="00AB1702" w:rsidRDefault="00AB1702"/>
    <w:p w:rsidR="00AB1702" w:rsidRDefault="003D13BF">
      <w:r>
        <w:rPr>
          <w:noProof/>
          <w:lang w:eastAsia="fr-FR"/>
        </w:rPr>
        <w:drawing>
          <wp:inline distT="0" distB="0" distL="0" distR="0" wp14:anchorId="550E84B0" wp14:editId="290548FA">
            <wp:extent cx="5943600" cy="450856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08568"/>
                    </a:xfrm>
                    <a:prstGeom prst="rect">
                      <a:avLst/>
                    </a:prstGeom>
                  </pic:spPr>
                </pic:pic>
              </a:graphicData>
            </a:graphic>
          </wp:inline>
        </w:drawing>
      </w:r>
    </w:p>
    <w:p w:rsidR="003D13BF" w:rsidRDefault="003D13BF">
      <w:pPr>
        <w:widowControl w:val="0"/>
        <w:suppressAutoHyphens w:val="0"/>
        <w:spacing w:after="200"/>
        <w:jc w:val="left"/>
        <w:rPr>
          <w:rFonts w:ascii="Cambria" w:eastAsia="MS Gothic" w:hAnsi="Cambria" w:cs="Times New Roman"/>
          <w:b/>
          <w:bCs/>
          <w:color w:val="4F81BD"/>
          <w:sz w:val="26"/>
          <w:szCs w:val="26"/>
        </w:rPr>
      </w:pPr>
      <w:r>
        <w:br w:type="page"/>
      </w:r>
    </w:p>
    <w:p w:rsidR="00AB1702" w:rsidRDefault="00AB1702" w:rsidP="002830AA">
      <w:pPr>
        <w:pStyle w:val="Titre2"/>
      </w:pPr>
      <w:bookmarkStart w:id="142" w:name="_Ref374352575"/>
      <w:bookmarkStart w:id="143" w:name="_Toc381365280"/>
      <w:r>
        <w:lastRenderedPageBreak/>
        <w:t>Modèle de données de la nouvelle gestion des droits</w:t>
      </w:r>
      <w:bookmarkEnd w:id="142"/>
      <w:bookmarkEnd w:id="143"/>
    </w:p>
    <w:p w:rsidR="00AB1702" w:rsidRDefault="00AB1702">
      <w:r>
        <w:t xml:space="preserve">Les tables impactées </w:t>
      </w:r>
      <w:r w:rsidR="00464079">
        <w:t xml:space="preserve">par la gestion des droits dans l’outil d’administration </w:t>
      </w:r>
      <w:r>
        <w:t>sont représentées ci-dessous (</w:t>
      </w:r>
      <w:r w:rsidR="00464079">
        <w:t>Program2Person est l’entité centrale</w:t>
      </w:r>
      <w:r>
        <w:t>)</w:t>
      </w:r>
      <w:r w:rsidR="00464079">
        <w:t>.</w:t>
      </w:r>
    </w:p>
    <w:p w:rsidR="00AB1702" w:rsidRDefault="00AB1702"/>
    <w:p w:rsidR="00AB1702" w:rsidRDefault="003D13BF">
      <w:r>
        <w:rPr>
          <w:noProof/>
          <w:lang w:eastAsia="fr-FR"/>
        </w:rPr>
        <w:drawing>
          <wp:inline distT="0" distB="0" distL="0" distR="0" wp14:anchorId="4ACD6E05" wp14:editId="46028F6E">
            <wp:extent cx="5943600" cy="39382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38270"/>
                    </a:xfrm>
                    <a:prstGeom prst="rect">
                      <a:avLst/>
                    </a:prstGeom>
                  </pic:spPr>
                </pic:pic>
              </a:graphicData>
            </a:graphic>
          </wp:inline>
        </w:drawing>
      </w:r>
    </w:p>
    <w:p w:rsidR="003D13BF" w:rsidRDefault="003D13BF">
      <w:pPr>
        <w:widowControl w:val="0"/>
        <w:suppressAutoHyphens w:val="0"/>
        <w:spacing w:after="200"/>
        <w:jc w:val="left"/>
        <w:rPr>
          <w:rFonts w:ascii="Cambria" w:eastAsia="MS Gothic" w:hAnsi="Cambria" w:cs="Times New Roman"/>
          <w:b/>
          <w:bCs/>
          <w:color w:val="4F81BD"/>
          <w:sz w:val="26"/>
          <w:szCs w:val="26"/>
        </w:rPr>
      </w:pPr>
      <w:r>
        <w:br w:type="page"/>
      </w:r>
    </w:p>
    <w:p w:rsidR="00AB1702" w:rsidRDefault="00AB1702" w:rsidP="002830AA">
      <w:pPr>
        <w:pStyle w:val="Titre2"/>
      </w:pPr>
      <w:bookmarkStart w:id="144" w:name="_Toc381365281"/>
      <w:r>
        <w:lastRenderedPageBreak/>
        <w:t>Modèle de données des droits Allegro</w:t>
      </w:r>
      <w:bookmarkEnd w:id="144"/>
    </w:p>
    <w:p w:rsidR="00AB1702" w:rsidRDefault="00AB1702">
      <w:r>
        <w:t xml:space="preserve">Les tables </w:t>
      </w:r>
      <w:r w:rsidR="00464079">
        <w:t>impactées</w:t>
      </w:r>
      <w:r>
        <w:t xml:space="preserve"> par la procédure</w:t>
      </w:r>
      <w:r w:rsidR="00464079">
        <w:t xml:space="preserve"> PL/SQL de remplissage des droits</w:t>
      </w:r>
      <w:r w:rsidR="00464079" w:rsidRPr="00464079">
        <w:t xml:space="preserve"> </w:t>
      </w:r>
      <w:r w:rsidR="00464079">
        <w:t>sont représentées ci-dessous.</w:t>
      </w:r>
    </w:p>
    <w:p w:rsidR="00AB1702" w:rsidRDefault="003D13BF" w:rsidP="002830AA">
      <w:pPr>
        <w:jc w:val="center"/>
      </w:pPr>
      <w:r>
        <w:rPr>
          <w:noProof/>
          <w:lang w:eastAsia="fr-FR"/>
        </w:rPr>
        <w:drawing>
          <wp:inline distT="0" distB="0" distL="0" distR="0" wp14:anchorId="6B455217" wp14:editId="5D6B221B">
            <wp:extent cx="4031311" cy="229509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6668" cy="2298145"/>
                    </a:xfrm>
                    <a:prstGeom prst="rect">
                      <a:avLst/>
                    </a:prstGeom>
                  </pic:spPr>
                </pic:pic>
              </a:graphicData>
            </a:graphic>
          </wp:inline>
        </w:drawing>
      </w:r>
    </w:p>
    <w:p w:rsidR="00EB56B5" w:rsidRDefault="00EB56B5" w:rsidP="002830AA">
      <w:pPr>
        <w:pStyle w:val="Titre2"/>
      </w:pPr>
      <w:bookmarkStart w:id="145" w:name="_Toc381365282"/>
      <w:r>
        <w:t>Procédure de migration des portefeuilles de navires (pour l'équipe d'exploitation)</w:t>
      </w:r>
      <w:bookmarkEnd w:id="145"/>
    </w:p>
    <w:p w:rsidR="00EB56B5" w:rsidRDefault="00EB56B5" w:rsidP="00EB56B5">
      <w:r>
        <w:t>Cette section décrit les procédures de migration des portefeuilles de navires dans le cas des programmes fonctionnant par liste restreinte de navire, ou par quartiers d'immatriculation (calendriers d'activité).</w:t>
      </w:r>
    </w:p>
    <w:p w:rsidR="00EB56B5" w:rsidRDefault="00EB56B5" w:rsidP="00EB56B5"/>
    <w:p w:rsidR="00FE004E" w:rsidRPr="002830AA" w:rsidRDefault="00FE004E" w:rsidP="00EB56B5">
      <w:pPr>
        <w:rPr>
          <w:u w:val="single"/>
        </w:rPr>
      </w:pPr>
      <w:r w:rsidRPr="002830AA">
        <w:rPr>
          <w:u w:val="single"/>
        </w:rPr>
        <w:t xml:space="preserve">Remarque </w:t>
      </w:r>
      <w:proofErr w:type="spellStart"/>
      <w:r w:rsidRPr="002830AA">
        <w:rPr>
          <w:u w:val="single"/>
        </w:rPr>
        <w:t>S.Bocande</w:t>
      </w:r>
      <w:proofErr w:type="spellEnd"/>
      <w:r w:rsidRPr="002830AA">
        <w:rPr>
          <w:u w:val="single"/>
        </w:rPr>
        <w:t> :</w:t>
      </w:r>
    </w:p>
    <w:p w:rsidR="00EB56B5" w:rsidRPr="002830AA" w:rsidRDefault="00EB56B5" w:rsidP="002830AA">
      <w:pPr>
        <w:ind w:left="720"/>
        <w:rPr>
          <w:sz w:val="20"/>
        </w:rPr>
      </w:pPr>
      <w:r w:rsidRPr="002830AA">
        <w:rPr>
          <w:sz w:val="20"/>
        </w:rPr>
        <w:t xml:space="preserve">Il faut prévoir un cas spécifique pour les  </w:t>
      </w:r>
      <w:proofErr w:type="spellStart"/>
      <w:r w:rsidRPr="002830AA">
        <w:rPr>
          <w:sz w:val="20"/>
        </w:rPr>
        <w:t>valideurs</w:t>
      </w:r>
      <w:proofErr w:type="spellEnd"/>
      <w:r w:rsidRPr="002830AA">
        <w:rPr>
          <w:sz w:val="20"/>
        </w:rPr>
        <w:t xml:space="preserve"> Ifremer (Privilège « validation » - Profil "SIH_SUPER_UTILISATEUR"</w:t>
      </w:r>
      <w:r w:rsidR="00FE004E" w:rsidRPr="002830AA">
        <w:rPr>
          <w:sz w:val="20"/>
        </w:rPr>
        <w:t xml:space="preserve"> – anciennement « équipe projet »</w:t>
      </w:r>
      <w:r w:rsidRPr="002830AA">
        <w:rPr>
          <w:sz w:val="20"/>
        </w:rPr>
        <w:t>).</w:t>
      </w:r>
    </w:p>
    <w:p w:rsidR="00FE004E" w:rsidRPr="002830AA" w:rsidRDefault="00FE004E" w:rsidP="002830AA">
      <w:pPr>
        <w:ind w:left="720"/>
        <w:rPr>
          <w:sz w:val="20"/>
        </w:rPr>
      </w:pPr>
    </w:p>
    <w:p w:rsidR="00FE004E" w:rsidRPr="002830AA" w:rsidRDefault="00FE004E" w:rsidP="002830AA">
      <w:pPr>
        <w:ind w:left="720"/>
        <w:rPr>
          <w:sz w:val="20"/>
        </w:rPr>
      </w:pPr>
      <w:r w:rsidRPr="002830AA">
        <w:rPr>
          <w:sz w:val="20"/>
        </w:rPr>
        <w:t>Exemple de super-utilisateur :</w:t>
      </w:r>
    </w:p>
    <w:p w:rsidR="00EB56B5" w:rsidRPr="002830AA" w:rsidRDefault="00EB56B5" w:rsidP="002830AA">
      <w:pPr>
        <w:pStyle w:val="Paragraphedeliste"/>
        <w:numPr>
          <w:ilvl w:val="0"/>
          <w:numId w:val="52"/>
        </w:numPr>
        <w:ind w:left="1140"/>
        <w:rPr>
          <w:sz w:val="20"/>
        </w:rPr>
      </w:pPr>
      <w:r w:rsidRPr="002830AA">
        <w:rPr>
          <w:sz w:val="20"/>
        </w:rPr>
        <w:t xml:space="preserve">Pour OBSMER, deux utilisateurs sont dans ce cas : Olivier </w:t>
      </w:r>
      <w:proofErr w:type="spellStart"/>
      <w:r w:rsidRPr="002830AA">
        <w:rPr>
          <w:sz w:val="20"/>
        </w:rPr>
        <w:t>Gaudou</w:t>
      </w:r>
      <w:proofErr w:type="spellEnd"/>
      <w:r w:rsidRPr="002830AA">
        <w:rPr>
          <w:sz w:val="20"/>
        </w:rPr>
        <w:t xml:space="preserve"> et Alain </w:t>
      </w:r>
      <w:proofErr w:type="spellStart"/>
      <w:r w:rsidRPr="002830AA">
        <w:rPr>
          <w:sz w:val="20"/>
        </w:rPr>
        <w:t>Tétard</w:t>
      </w:r>
      <w:proofErr w:type="spellEnd"/>
      <w:r w:rsidRPr="002830AA">
        <w:rPr>
          <w:sz w:val="20"/>
        </w:rPr>
        <w:t>.</w:t>
      </w:r>
    </w:p>
    <w:p w:rsidR="00EB56B5" w:rsidRPr="002830AA" w:rsidRDefault="00EB56B5" w:rsidP="002830AA">
      <w:pPr>
        <w:pStyle w:val="Paragraphedeliste"/>
        <w:numPr>
          <w:ilvl w:val="0"/>
          <w:numId w:val="52"/>
        </w:numPr>
        <w:ind w:left="1140"/>
        <w:rPr>
          <w:sz w:val="20"/>
        </w:rPr>
      </w:pPr>
      <w:r w:rsidRPr="002830AA">
        <w:rPr>
          <w:sz w:val="20"/>
        </w:rPr>
        <w:t xml:space="preserve">Pour OBSVENTE, il faudra reboucler avec Emilie Leblond. Il nous faut la liste des </w:t>
      </w:r>
      <w:proofErr w:type="spellStart"/>
      <w:r w:rsidRPr="002830AA">
        <w:rPr>
          <w:sz w:val="20"/>
        </w:rPr>
        <w:t>valideurs</w:t>
      </w:r>
      <w:proofErr w:type="spellEnd"/>
      <w:r w:rsidRPr="002830AA">
        <w:rPr>
          <w:sz w:val="20"/>
        </w:rPr>
        <w:t xml:space="preserve"> Ifremer (Qui valide qui ?) - A défaut, on ne fait rien.</w:t>
      </w:r>
    </w:p>
    <w:p w:rsidR="00EB56B5" w:rsidRPr="002830AA" w:rsidRDefault="00EB56B5" w:rsidP="002830AA">
      <w:pPr>
        <w:pStyle w:val="Paragraphedeliste"/>
        <w:numPr>
          <w:ilvl w:val="0"/>
          <w:numId w:val="52"/>
        </w:numPr>
        <w:ind w:left="1140"/>
        <w:rPr>
          <w:sz w:val="20"/>
        </w:rPr>
      </w:pPr>
      <w:r w:rsidRPr="002830AA">
        <w:rPr>
          <w:sz w:val="20"/>
        </w:rPr>
        <w:t>Pour ces "</w:t>
      </w:r>
      <w:proofErr w:type="spellStart"/>
      <w:r w:rsidRPr="002830AA">
        <w:rPr>
          <w:sz w:val="20"/>
        </w:rPr>
        <w:t>valideurs</w:t>
      </w:r>
      <w:proofErr w:type="spellEnd"/>
      <w:r w:rsidRPr="002830AA">
        <w:rPr>
          <w:sz w:val="20"/>
        </w:rPr>
        <w:t xml:space="preserve"> Ifremer", il suffit uniquement de leur donner les droits en validation sur les </w:t>
      </w:r>
      <w:proofErr w:type="spellStart"/>
      <w:r w:rsidRPr="002830AA">
        <w:rPr>
          <w:sz w:val="20"/>
        </w:rPr>
        <w:t>valideurs</w:t>
      </w:r>
      <w:proofErr w:type="spellEnd"/>
      <w:r w:rsidRPr="002830AA">
        <w:rPr>
          <w:sz w:val="20"/>
        </w:rPr>
        <w:t xml:space="preserve"> des sociétés prestataires (OD et groupe EI) et sur tous les utilisateurs IFREMER.</w:t>
      </w:r>
    </w:p>
    <w:p w:rsidR="00EB56B5" w:rsidRPr="002830AA" w:rsidRDefault="00EB56B5" w:rsidP="002830AA">
      <w:pPr>
        <w:ind w:left="720"/>
        <w:rPr>
          <w:sz w:val="20"/>
        </w:rPr>
      </w:pPr>
    </w:p>
    <w:p w:rsidR="00EB56B5" w:rsidRPr="002830AA" w:rsidRDefault="00EB56B5" w:rsidP="002830AA">
      <w:pPr>
        <w:ind w:left="720"/>
        <w:rPr>
          <w:sz w:val="20"/>
        </w:rPr>
      </w:pPr>
      <w:r w:rsidRPr="002830AA">
        <w:rPr>
          <w:sz w:val="20"/>
        </w:rPr>
        <w:t xml:space="preserve">Note : Dans la procédure d'exploitation de création d'un utilisateur, il faudra noter qu'il faut ajouter systématiquement le nouvel utilisateur dans la liste des utilisateurs gérés par les </w:t>
      </w:r>
      <w:proofErr w:type="spellStart"/>
      <w:r w:rsidRPr="002830AA">
        <w:rPr>
          <w:sz w:val="20"/>
        </w:rPr>
        <w:t>valideurs</w:t>
      </w:r>
      <w:proofErr w:type="spellEnd"/>
      <w:r w:rsidRPr="002830AA">
        <w:rPr>
          <w:sz w:val="20"/>
        </w:rPr>
        <w:t xml:space="preserve"> des sociétés prestataires si extérieur et dans la liste des utilisateurs gérés par les </w:t>
      </w:r>
      <w:proofErr w:type="spellStart"/>
      <w:r w:rsidRPr="002830AA">
        <w:rPr>
          <w:sz w:val="20"/>
        </w:rPr>
        <w:t>valideurs</w:t>
      </w:r>
      <w:proofErr w:type="spellEnd"/>
      <w:r w:rsidRPr="002830AA">
        <w:rPr>
          <w:sz w:val="20"/>
        </w:rPr>
        <w:t xml:space="preserve"> Ifremer sinon.</w:t>
      </w:r>
    </w:p>
    <w:p w:rsidR="00EB56B5" w:rsidRDefault="00EB56B5" w:rsidP="002830AA">
      <w:pPr>
        <w:pStyle w:val="Titre3"/>
      </w:pPr>
      <w:bookmarkStart w:id="146" w:name="_Toc381365283"/>
      <w:r>
        <w:lastRenderedPageBreak/>
        <w:t>SIH-OBSMER, SIH-OBSVENTE et CAM-CGFS</w:t>
      </w:r>
      <w:bookmarkEnd w:id="146"/>
    </w:p>
    <w:p w:rsidR="00EB56B5" w:rsidRPr="00BE5B4A" w:rsidRDefault="00EB56B5" w:rsidP="00EB56B5">
      <w:pPr>
        <w:pStyle w:val="Standard"/>
        <w:rPr>
          <w:sz w:val="24"/>
          <w:szCs w:val="24"/>
        </w:rPr>
      </w:pPr>
      <w:r w:rsidRPr="00BE5B4A">
        <w:rPr>
          <w:rFonts w:ascii="Calibri" w:hAnsi="Calibri"/>
          <w:sz w:val="24"/>
          <w:szCs w:val="24"/>
          <w:u w:val="single"/>
        </w:rPr>
        <w:t xml:space="preserve">Pour les programmes </w:t>
      </w:r>
      <w:r w:rsidRPr="00BE5B4A">
        <w:rPr>
          <w:rFonts w:ascii="Calibri" w:hAnsi="Calibri"/>
          <w:b/>
          <w:sz w:val="24"/>
          <w:szCs w:val="24"/>
          <w:u w:val="single"/>
        </w:rPr>
        <w:t>SIH-OBSMER, SIH-OBSVENTE et CAM-CGFS</w:t>
      </w:r>
      <w:r w:rsidRPr="00BE5B4A">
        <w:rPr>
          <w:rFonts w:ascii="Calibri" w:hAnsi="Calibri"/>
          <w:sz w:val="24"/>
          <w:szCs w:val="24"/>
        </w:rPr>
        <w:t>, dont la gestion est actuellement faite par navire (et non par QIM), il est possible d’exécuter la procédure de migration</w:t>
      </w:r>
      <w:r w:rsidRPr="00BE5B4A">
        <w:rPr>
          <w:rFonts w:ascii="Calibri" w:hAnsi="Calibri"/>
        </w:rPr>
        <w:t xml:space="preserve"> </w:t>
      </w:r>
      <w:r w:rsidRPr="00BE5B4A">
        <w:rPr>
          <w:rFonts w:ascii="Courier New" w:eastAsia="Courier New" w:hAnsi="Courier New" w:cs="Courier New"/>
        </w:rPr>
        <w:t>P_MIGRATE_MANAGE_DATA_</w:t>
      </w:r>
      <w:proofErr w:type="gramStart"/>
      <w:r w:rsidRPr="00BE5B4A">
        <w:rPr>
          <w:rFonts w:ascii="Courier New" w:eastAsia="Courier New" w:hAnsi="Courier New" w:cs="Courier New"/>
        </w:rPr>
        <w:t xml:space="preserve">EX </w:t>
      </w:r>
      <w:r w:rsidRPr="00BE5B4A">
        <w:rPr>
          <w:sz w:val="24"/>
          <w:szCs w:val="24"/>
        </w:rPr>
        <w:t>,</w:t>
      </w:r>
      <w:proofErr w:type="gramEnd"/>
      <w:r w:rsidRPr="00BE5B4A">
        <w:rPr>
          <w:sz w:val="24"/>
          <w:szCs w:val="24"/>
        </w:rPr>
        <w:t xml:space="preserve"> </w:t>
      </w:r>
      <w:r w:rsidRPr="00BE5B4A">
        <w:rPr>
          <w:rFonts w:ascii="Calibri" w:hAnsi="Calibri"/>
          <w:sz w:val="24"/>
          <w:szCs w:val="24"/>
        </w:rPr>
        <w:t>en indiquant l’utilisateur à migrer (paramètre PERSON_FK).</w:t>
      </w:r>
    </w:p>
    <w:p w:rsidR="00EB56B5" w:rsidRDefault="00EB56B5" w:rsidP="00EB56B5">
      <w:pPr>
        <w:pStyle w:val="Standard"/>
      </w:pPr>
    </w:p>
    <w:tbl>
      <w:tblPr>
        <w:tblW w:w="9360" w:type="dxa"/>
        <w:tblInd w:w="70" w:type="dxa"/>
        <w:tblLayout w:type="fixed"/>
        <w:tblCellMar>
          <w:left w:w="10" w:type="dxa"/>
          <w:right w:w="10" w:type="dxa"/>
        </w:tblCellMar>
        <w:tblLook w:val="04A0" w:firstRow="1" w:lastRow="0" w:firstColumn="1" w:lastColumn="0" w:noHBand="0" w:noVBand="1"/>
      </w:tblPr>
      <w:tblGrid>
        <w:gridCol w:w="9360"/>
      </w:tblGrid>
      <w:tr w:rsidR="00EB56B5" w:rsidTr="00975B4A">
        <w:tc>
          <w:tcPr>
            <w:tcW w:w="936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EB56B5" w:rsidRDefault="00EB56B5" w:rsidP="00975B4A">
            <w:pPr>
              <w:pStyle w:val="Standard"/>
              <w:rPr>
                <w:rFonts w:ascii="Courier New" w:eastAsia="Courier New" w:hAnsi="Courier New" w:cs="Courier New"/>
                <w:sz w:val="18"/>
              </w:rPr>
            </w:pPr>
            <w:proofErr w:type="spellStart"/>
            <w:r>
              <w:rPr>
                <w:rFonts w:ascii="Courier New" w:eastAsia="Courier New" w:hAnsi="Courier New" w:cs="Courier New"/>
                <w:sz w:val="18"/>
              </w:rPr>
              <w:t>execute</w:t>
            </w:r>
            <w:proofErr w:type="spellEnd"/>
            <w:r>
              <w:rPr>
                <w:rFonts w:ascii="Courier New" w:eastAsia="Courier New" w:hAnsi="Courier New" w:cs="Courier New"/>
                <w:sz w:val="18"/>
              </w:rPr>
              <w:t xml:space="preserve"> P_MIGRATE_MANAGE_DATA_</w:t>
            </w:r>
            <w:proofErr w:type="gramStart"/>
            <w:r>
              <w:rPr>
                <w:rFonts w:ascii="Courier New" w:eastAsia="Courier New" w:hAnsi="Courier New" w:cs="Courier New"/>
                <w:sz w:val="18"/>
              </w:rPr>
              <w:t>EX(</w:t>
            </w:r>
            <w:proofErr w:type="gramEnd"/>
            <w:r>
              <w:rPr>
                <w:rFonts w:ascii="Courier New" w:eastAsia="Courier New" w:hAnsi="Courier New" w:cs="Courier New"/>
                <w:sz w:val="18"/>
              </w:rPr>
              <w:t xml:space="preserve"> 2 /*=ID utilisateur à migrer*/ );</w:t>
            </w:r>
          </w:p>
        </w:tc>
      </w:tr>
    </w:tbl>
    <w:p w:rsidR="00EB56B5" w:rsidRDefault="00EB56B5" w:rsidP="00EB56B5">
      <w:pPr>
        <w:pStyle w:val="Standard"/>
      </w:pPr>
    </w:p>
    <w:p w:rsidR="00EB56B5" w:rsidRDefault="00EB56B5" w:rsidP="00EB56B5">
      <w:r>
        <w:t>Pour migrer tous les utilisateurs d’un seul coup, exécuter la commande suivante :</w:t>
      </w:r>
    </w:p>
    <w:tbl>
      <w:tblPr>
        <w:tblW w:w="9360" w:type="dxa"/>
        <w:tblInd w:w="70" w:type="dxa"/>
        <w:tblLayout w:type="fixed"/>
        <w:tblCellMar>
          <w:left w:w="10" w:type="dxa"/>
          <w:right w:w="10" w:type="dxa"/>
        </w:tblCellMar>
        <w:tblLook w:val="04A0" w:firstRow="1" w:lastRow="0" w:firstColumn="1" w:lastColumn="0" w:noHBand="0" w:noVBand="1"/>
      </w:tblPr>
      <w:tblGrid>
        <w:gridCol w:w="9360"/>
      </w:tblGrid>
      <w:tr w:rsidR="00EB56B5" w:rsidTr="00975B4A">
        <w:tc>
          <w:tcPr>
            <w:tcW w:w="936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DECLARE</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CURSOR PERSON_CURSOR IS</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distinct </w:t>
            </w:r>
            <w:proofErr w:type="spellStart"/>
            <w:r>
              <w:rPr>
                <w:rFonts w:ascii="Courier New" w:eastAsia="Courier New" w:hAnsi="Courier New" w:cs="Courier New"/>
                <w:sz w:val="18"/>
                <w:lang w:val="en-US"/>
              </w:rPr>
              <w:t>person_fk</w:t>
            </w:r>
            <w:proofErr w:type="spellEnd"/>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FROM (</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MANAGER_PERSON_FK AS PERSON_FK FROM MANAGED_DATA</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UNION ALL</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SUPERVISOR_PERSON_FK AS PERSON_FK FROM MANAGED_DATA</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UNION ALL</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PERSON_FK FROM MANAGED_DATA2VIEWER_USER</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UNION ALL</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NEW_MANAGER_PERSON_FK AS PERSON_FK FROM MANAGED_DATA_TRANSFER</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BEGIN</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ab/>
              <w:t>FOR P IN PERSON_CURSOR LOOP</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SIH2_ADAGIO_DBA.P_MIGRATE_MANAGE_DATA_EX(P.PERSON_FK);</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ab/>
              <w:t>end loop;</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END;</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w:t>
            </w:r>
          </w:p>
        </w:tc>
      </w:tr>
    </w:tbl>
    <w:p w:rsidR="00EB56B5" w:rsidRDefault="00EB56B5" w:rsidP="00EB56B5">
      <w:pPr>
        <w:pStyle w:val="Standard"/>
      </w:pPr>
    </w:p>
    <w:p w:rsidR="00EB56B5" w:rsidRDefault="00EB56B5" w:rsidP="002830AA">
      <w:pPr>
        <w:pStyle w:val="Titre3"/>
      </w:pPr>
      <w:bookmarkStart w:id="147" w:name="_Toc381365284"/>
      <w:r>
        <w:t>SIH-ACTIPRED, SIH-ACTIFLOT</w:t>
      </w:r>
      <w:bookmarkEnd w:id="147"/>
    </w:p>
    <w:p w:rsidR="00EB56B5" w:rsidRPr="00BE5B4A" w:rsidRDefault="00EB56B5" w:rsidP="00EB56B5">
      <w:pPr>
        <w:pStyle w:val="Standard"/>
        <w:rPr>
          <w:sz w:val="24"/>
          <w:szCs w:val="24"/>
        </w:rPr>
      </w:pPr>
      <w:r w:rsidRPr="00BE5B4A">
        <w:rPr>
          <w:rFonts w:ascii="Calibri" w:hAnsi="Calibri"/>
          <w:sz w:val="24"/>
          <w:szCs w:val="24"/>
          <w:u w:val="single"/>
        </w:rPr>
        <w:t xml:space="preserve">Pour les programmes des </w:t>
      </w:r>
      <w:r w:rsidRPr="00BE5B4A">
        <w:rPr>
          <w:rFonts w:ascii="Calibri" w:hAnsi="Calibri"/>
          <w:b/>
          <w:sz w:val="24"/>
          <w:szCs w:val="24"/>
          <w:u w:val="single"/>
        </w:rPr>
        <w:t>calendriers d’activité</w:t>
      </w:r>
      <w:r w:rsidRPr="00BE5B4A">
        <w:rPr>
          <w:rFonts w:ascii="Calibri" w:hAnsi="Calibri"/>
          <w:sz w:val="24"/>
          <w:szCs w:val="24"/>
          <w:u w:val="single"/>
        </w:rPr>
        <w:t xml:space="preserve"> (SIH-ACTIPRED, SIH-ACTIFLOT)</w:t>
      </w:r>
    </w:p>
    <w:p w:rsidR="00EB56B5" w:rsidRDefault="00EB56B5" w:rsidP="00EB56B5">
      <w:pPr>
        <w:pStyle w:val="Standard"/>
      </w:pPr>
      <w:r w:rsidRPr="00BE5B4A">
        <w:rPr>
          <w:rFonts w:ascii="Calibri" w:hAnsi="Calibri"/>
          <w:sz w:val="24"/>
          <w:szCs w:val="24"/>
        </w:rPr>
        <w:t xml:space="preserve">Mettre à jour le fichier Excel suivant (cf. </w:t>
      </w:r>
      <w:proofErr w:type="spellStart"/>
      <w:r w:rsidRPr="00BE5B4A">
        <w:rPr>
          <w:rFonts w:ascii="Calibri" w:hAnsi="Calibri"/>
          <w:sz w:val="24"/>
          <w:szCs w:val="24"/>
        </w:rPr>
        <w:t>mantis</w:t>
      </w:r>
      <w:proofErr w:type="spellEnd"/>
      <w:r w:rsidRPr="00BE5B4A">
        <w:rPr>
          <w:rFonts w:ascii="Calibri" w:hAnsi="Calibri"/>
          <w:sz w:val="24"/>
          <w:szCs w:val="24"/>
        </w:rPr>
        <w:t xml:space="preserve"> </w:t>
      </w:r>
      <w:hyperlink r:id="rId16" w:history="1">
        <w:r w:rsidRPr="00BE5B4A">
          <w:rPr>
            <w:rFonts w:ascii="Calibri" w:hAnsi="Calibri"/>
            <w:color w:val="1155CC"/>
            <w:sz w:val="24"/>
            <w:szCs w:val="24"/>
            <w:u w:val="single"/>
          </w:rPr>
          <w:t>#15956</w:t>
        </w:r>
      </w:hyperlink>
      <w:r w:rsidRPr="00BE5B4A">
        <w:rPr>
          <w:rFonts w:ascii="Calibri" w:hAnsi="Calibri"/>
          <w:sz w:val="24"/>
          <w:szCs w:val="24"/>
        </w:rPr>
        <w:t>) :</w:t>
      </w:r>
      <w:r>
        <w:rPr>
          <w:rFonts w:ascii="Calibri" w:hAnsi="Calibri"/>
        </w:rPr>
        <w:t xml:space="preserve"> </w:t>
      </w:r>
      <w:hyperlink r:id="rId17" w:history="1">
        <w:r>
          <w:rPr>
            <w:color w:val="6495ED"/>
            <w:sz w:val="16"/>
            <w:shd w:val="clear" w:color="auto" w:fill="D8D8D8"/>
          </w:rPr>
          <w:t>quartier_observateurs-act-v2-nouvelle_gestion_droits.xls</w:t>
        </w:r>
      </w:hyperlink>
    </w:p>
    <w:p w:rsidR="00EB56B5" w:rsidRDefault="00EB56B5" w:rsidP="00EB56B5">
      <w:pPr>
        <w:pStyle w:val="Standard"/>
      </w:pPr>
    </w:p>
    <w:p w:rsidR="00EB56B5" w:rsidRDefault="00EB56B5" w:rsidP="00EB56B5">
      <w:r>
        <w:t>Copier le contenu de la colonne “SQL” et l’exécuter sur la base Harmonie-Adagio.</w:t>
      </w:r>
    </w:p>
    <w:p w:rsidR="00EB56B5" w:rsidRDefault="00EB56B5" w:rsidP="00EB56B5">
      <w:r>
        <w:t>Exemple :</w:t>
      </w:r>
    </w:p>
    <w:tbl>
      <w:tblPr>
        <w:tblW w:w="9360" w:type="dxa"/>
        <w:tblInd w:w="70" w:type="dxa"/>
        <w:tblLayout w:type="fixed"/>
        <w:tblCellMar>
          <w:left w:w="10" w:type="dxa"/>
          <w:right w:w="10" w:type="dxa"/>
        </w:tblCellMar>
        <w:tblLook w:val="04A0" w:firstRow="1" w:lastRow="0" w:firstColumn="1" w:lastColumn="0" w:noHBand="0" w:noVBand="1"/>
      </w:tblPr>
      <w:tblGrid>
        <w:gridCol w:w="9360"/>
      </w:tblGrid>
      <w:tr w:rsidR="00EB56B5" w:rsidTr="00975B4A">
        <w:tc>
          <w:tcPr>
            <w:tcW w:w="936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EB56B5" w:rsidRPr="00023663" w:rsidRDefault="00EB56B5" w:rsidP="00975B4A">
            <w:pPr>
              <w:pStyle w:val="Standard"/>
              <w:rPr>
                <w:lang w:val="en-US"/>
              </w:rPr>
            </w:pPr>
            <w:r>
              <w:rPr>
                <w:rFonts w:ascii="Courier New" w:eastAsia="Courier New" w:hAnsi="Courier New" w:cs="Courier New"/>
                <w:sz w:val="18"/>
                <w:lang w:val="en-US"/>
              </w:rPr>
              <w:t>Execute sih2_adagio_dba.P_FILL_PRIVILEGE_BY_QIM('1541','SIH-ACTIFLOT,SIH-ACTIPRED','YE,LR',2,1);</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Execute sih2_adagio_dba.P_FILL_PRIVILEGE_BY_QIM('1521','SIH-ACTIFLOT,SIH-ACTIPRED','BR,MX,CM,DZ,AD',2,1);</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Execute sih2_adagio_dba.P_FILL_PRIVILEGE_BY_QIM('1627','SIH-ACTIFLOT,SIH-</w:t>
            </w:r>
            <w:r>
              <w:rPr>
                <w:rFonts w:ascii="Courier New" w:eastAsia="Courier New" w:hAnsi="Courier New" w:cs="Courier New"/>
                <w:sz w:val="18"/>
                <w:lang w:val="en-US"/>
              </w:rPr>
              <w:lastRenderedPageBreak/>
              <w:t>ACTIPRED','PV,ST,MA,MT,TL,NI',2,1);</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Execute sih2_adagio_dba.P_FILL_PRIVILEGE_BY_QIM('1625','SIH-ACTIFLOT,SIH-ACTIPRED','PV',2,1);</w:t>
            </w:r>
          </w:p>
          <w:p w:rsidR="00EB56B5" w:rsidRDefault="00EB56B5" w:rsidP="00975B4A">
            <w:pPr>
              <w:pStyle w:val="Standard"/>
              <w:rPr>
                <w:lang w:val="en-US"/>
              </w:rPr>
            </w:pP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w:t>
            </w:r>
          </w:p>
        </w:tc>
      </w:tr>
    </w:tbl>
    <w:p w:rsidR="00EB56B5" w:rsidRDefault="00EB56B5" w:rsidP="00EB56B5">
      <w:pPr>
        <w:pStyle w:val="Standard"/>
      </w:pPr>
    </w:p>
    <w:p w:rsidR="00EB56B5" w:rsidRDefault="00EB56B5" w:rsidP="00EB56B5">
      <w:r>
        <w:t>La procédure P_FILL_PRIVILEGE_BY_QIM peut également être appelée directement, pour mettre à jour les droits d’un seul utilisateur, à partir d’une liste de QIM :</w:t>
      </w:r>
    </w:p>
    <w:p w:rsidR="00EB56B5" w:rsidRDefault="00EB56B5" w:rsidP="00EB56B5">
      <w:pPr>
        <w:pStyle w:val="Standard"/>
      </w:pPr>
    </w:p>
    <w:tbl>
      <w:tblPr>
        <w:tblW w:w="9360" w:type="dxa"/>
        <w:tblInd w:w="70" w:type="dxa"/>
        <w:tblLayout w:type="fixed"/>
        <w:tblCellMar>
          <w:left w:w="10" w:type="dxa"/>
          <w:right w:w="10" w:type="dxa"/>
        </w:tblCellMar>
        <w:tblLook w:val="04A0" w:firstRow="1" w:lastRow="0" w:firstColumn="1" w:lastColumn="0" w:noHBand="0" w:noVBand="1"/>
      </w:tblPr>
      <w:tblGrid>
        <w:gridCol w:w="9360"/>
      </w:tblGrid>
      <w:tr w:rsidR="00EB56B5" w:rsidTr="00975B4A">
        <w:tc>
          <w:tcPr>
            <w:tcW w:w="936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Execute sih2_adagio_dba.P_FILL_PRIVILEGE_BY_QIM(</w:t>
            </w:r>
          </w:p>
          <w:p w:rsidR="00EB56B5" w:rsidRDefault="00EB56B5" w:rsidP="00975B4A">
            <w:pPr>
              <w:pStyle w:val="Standard"/>
            </w:pPr>
            <w:r>
              <w:rPr>
                <w:rFonts w:ascii="Courier New" w:eastAsia="Courier New" w:hAnsi="Courier New" w:cs="Courier New"/>
                <w:sz w:val="18"/>
                <w:lang w:val="en-US"/>
              </w:rPr>
              <w:t xml:space="preserve">   </w:t>
            </w:r>
            <w:r>
              <w:rPr>
                <w:rFonts w:ascii="Courier New" w:eastAsia="Courier New" w:hAnsi="Courier New" w:cs="Courier New"/>
                <w:sz w:val="18"/>
              </w:rPr>
              <w:t>1541 /*ID de l’utilisateur*/,</w:t>
            </w: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 xml:space="preserve">   'SIH-ACTIFLOT</w:t>
            </w:r>
            <w:proofErr w:type="gramStart"/>
            <w:r>
              <w:rPr>
                <w:rFonts w:ascii="Courier New" w:eastAsia="Courier New" w:hAnsi="Courier New" w:cs="Courier New"/>
                <w:sz w:val="18"/>
              </w:rPr>
              <w:t>,SIH</w:t>
            </w:r>
            <w:proofErr w:type="gramEnd"/>
            <w:r>
              <w:rPr>
                <w:rFonts w:ascii="Courier New" w:eastAsia="Courier New" w:hAnsi="Courier New" w:cs="Courier New"/>
                <w:sz w:val="18"/>
              </w:rPr>
              <w:t>-ACTIPRED', /*Liste des programmes concernés*/</w:t>
            </w: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 xml:space="preserve">   'YE</w:t>
            </w:r>
            <w:proofErr w:type="gramStart"/>
            <w:r>
              <w:rPr>
                <w:rFonts w:ascii="Courier New" w:eastAsia="Courier New" w:hAnsi="Courier New" w:cs="Courier New"/>
                <w:sz w:val="18"/>
              </w:rPr>
              <w:t>,LR'</w:t>
            </w:r>
            <w:proofErr w:type="gramEnd"/>
            <w:r>
              <w:rPr>
                <w:rFonts w:ascii="Courier New" w:eastAsia="Courier New" w:hAnsi="Courier New" w:cs="Courier New"/>
                <w:sz w:val="18"/>
              </w:rPr>
              <w:t>, /*Liste des QIM*/</w:t>
            </w: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 xml:space="preserve">   2, /*2= observateur, 4= validateur*/</w:t>
            </w: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 xml:space="preserve">   1   /*1=remplacer les anciens droits sur les programmes des calendriers d’activité</w:t>
            </w: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 xml:space="preserve">         0=ajouter ces nouveaux droits aux anciens*/</w:t>
            </w:r>
          </w:p>
          <w:p w:rsidR="00EB56B5" w:rsidRDefault="00EB56B5" w:rsidP="00975B4A">
            <w:pPr>
              <w:pStyle w:val="Standard"/>
              <w:rPr>
                <w:rFonts w:ascii="Courier New" w:eastAsia="Courier New" w:hAnsi="Courier New" w:cs="Courier New"/>
                <w:sz w:val="18"/>
              </w:rPr>
            </w:pPr>
            <w:r>
              <w:rPr>
                <w:rFonts w:ascii="Courier New" w:eastAsia="Courier New" w:hAnsi="Courier New" w:cs="Courier New"/>
                <w:sz w:val="18"/>
              </w:rPr>
              <w:t>);</w:t>
            </w:r>
          </w:p>
        </w:tc>
      </w:tr>
    </w:tbl>
    <w:p w:rsidR="00EB56B5" w:rsidRDefault="00EB56B5" w:rsidP="00EB56B5">
      <w:pPr>
        <w:pStyle w:val="Standard"/>
      </w:pPr>
    </w:p>
    <w:p w:rsidR="00EB56B5" w:rsidRDefault="00EB56B5" w:rsidP="00EB56B5">
      <w:r>
        <w:t>Pour les calendriers d’activité, les droits de supervision et de consultation sur le portefeuille d’une autre personne doivent être migrés par une 3</w:t>
      </w:r>
      <w:r>
        <w:rPr>
          <w:vertAlign w:val="superscript"/>
        </w:rPr>
        <w:t>ème</w:t>
      </w:r>
      <w:r>
        <w:t xml:space="preserve"> procédure P_MIGRATE_MD_SUPERVISION.</w:t>
      </w:r>
    </w:p>
    <w:p w:rsidR="00EB56B5" w:rsidRDefault="00EB56B5" w:rsidP="00EB56B5">
      <w:pPr>
        <w:pStyle w:val="Standard"/>
      </w:pPr>
    </w:p>
    <w:tbl>
      <w:tblPr>
        <w:tblW w:w="9360" w:type="dxa"/>
        <w:tblInd w:w="70" w:type="dxa"/>
        <w:tblLayout w:type="fixed"/>
        <w:tblCellMar>
          <w:left w:w="10" w:type="dxa"/>
          <w:right w:w="10" w:type="dxa"/>
        </w:tblCellMar>
        <w:tblLook w:val="04A0" w:firstRow="1" w:lastRow="0" w:firstColumn="1" w:lastColumn="0" w:noHBand="0" w:noVBand="1"/>
      </w:tblPr>
      <w:tblGrid>
        <w:gridCol w:w="9360"/>
      </w:tblGrid>
      <w:tr w:rsidR="00EB56B5" w:rsidTr="00975B4A">
        <w:tc>
          <w:tcPr>
            <w:tcW w:w="936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EB56B5" w:rsidRDefault="00EB56B5" w:rsidP="00975B4A">
            <w:pPr>
              <w:pStyle w:val="Standard"/>
              <w:rPr>
                <w:rFonts w:ascii="Courier New" w:eastAsia="Courier New" w:hAnsi="Courier New" w:cs="Courier New"/>
                <w:sz w:val="18"/>
              </w:rPr>
            </w:pPr>
            <w:proofErr w:type="spellStart"/>
            <w:r>
              <w:rPr>
                <w:rFonts w:ascii="Courier New" w:eastAsia="Courier New" w:hAnsi="Courier New" w:cs="Courier New"/>
                <w:sz w:val="18"/>
              </w:rPr>
              <w:t>execute</w:t>
            </w:r>
            <w:proofErr w:type="spellEnd"/>
            <w:r>
              <w:rPr>
                <w:rFonts w:ascii="Courier New" w:eastAsia="Courier New" w:hAnsi="Courier New" w:cs="Courier New"/>
                <w:sz w:val="18"/>
              </w:rPr>
              <w:t xml:space="preserve"> P_MIGRATE_MD_</w:t>
            </w:r>
            <w:proofErr w:type="gramStart"/>
            <w:r>
              <w:rPr>
                <w:rFonts w:ascii="Courier New" w:eastAsia="Courier New" w:hAnsi="Courier New" w:cs="Courier New"/>
                <w:sz w:val="18"/>
              </w:rPr>
              <w:t>SUPERVISION(</w:t>
            </w:r>
            <w:proofErr w:type="gramEnd"/>
            <w:r>
              <w:rPr>
                <w:rFonts w:ascii="Courier New" w:eastAsia="Courier New" w:hAnsi="Courier New" w:cs="Courier New"/>
                <w:sz w:val="18"/>
              </w:rPr>
              <w:t xml:space="preserve"> 2 /*=ID utilisateur à migrer*/ );</w:t>
            </w:r>
          </w:p>
        </w:tc>
      </w:tr>
    </w:tbl>
    <w:p w:rsidR="00EB56B5" w:rsidRDefault="00EB56B5" w:rsidP="00EB56B5">
      <w:pPr>
        <w:pStyle w:val="Standard"/>
      </w:pPr>
    </w:p>
    <w:p w:rsidR="00EB56B5" w:rsidRDefault="00EB56B5" w:rsidP="00EB56B5">
      <w:r>
        <w:t>Pour migrer tous les utilisateurs d’un seul coup, exécuter la commande suivante :</w:t>
      </w:r>
    </w:p>
    <w:tbl>
      <w:tblPr>
        <w:tblW w:w="9360" w:type="dxa"/>
        <w:tblInd w:w="70" w:type="dxa"/>
        <w:tblLayout w:type="fixed"/>
        <w:tblCellMar>
          <w:left w:w="10" w:type="dxa"/>
          <w:right w:w="10" w:type="dxa"/>
        </w:tblCellMar>
        <w:tblLook w:val="04A0" w:firstRow="1" w:lastRow="0" w:firstColumn="1" w:lastColumn="0" w:noHBand="0" w:noVBand="1"/>
      </w:tblPr>
      <w:tblGrid>
        <w:gridCol w:w="9360"/>
      </w:tblGrid>
      <w:tr w:rsidR="00EB56B5" w:rsidTr="00975B4A">
        <w:tc>
          <w:tcPr>
            <w:tcW w:w="936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DECLARE</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CURSOR PERSON_CURSOR IS</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distinct </w:t>
            </w:r>
            <w:proofErr w:type="spellStart"/>
            <w:r>
              <w:rPr>
                <w:rFonts w:ascii="Courier New" w:eastAsia="Courier New" w:hAnsi="Courier New" w:cs="Courier New"/>
                <w:sz w:val="18"/>
                <w:lang w:val="en-US"/>
              </w:rPr>
              <w:t>person_fk</w:t>
            </w:r>
            <w:proofErr w:type="spellEnd"/>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FROM (</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MANAGER_PERSON_FK AS PERSON_FK FROM MANAGED_DATA</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union all</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SUPERVISOR_PERSON_FK AS PERSON_FK FROM MANAGED_DATA</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UNION ALL</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PERSON_FK FROM MANAGED_DATA2VIEWER_USER</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UNION ALL</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SELECT NEW_MANAGER_PERSON_FK AS PERSON_FK FROM MANAGED_DATA_TRANSFER</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BEGIN</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ab/>
              <w:t>FOR P IN PERSON_CURSOR LOOP</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 xml:space="preserve">          SIH2_ADAGIO_DBA.P_MIGRATE_MD_SUPERVISION(P.PERSON_FK);</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ab/>
              <w:t>end loop;</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lastRenderedPageBreak/>
              <w:t>END;</w:t>
            </w:r>
          </w:p>
          <w:p w:rsidR="00EB56B5" w:rsidRDefault="00EB56B5" w:rsidP="00975B4A">
            <w:pPr>
              <w:pStyle w:val="Standard"/>
              <w:rPr>
                <w:rFonts w:ascii="Courier New" w:eastAsia="Courier New" w:hAnsi="Courier New" w:cs="Courier New"/>
                <w:sz w:val="18"/>
                <w:lang w:val="en-US"/>
              </w:rPr>
            </w:pPr>
            <w:r>
              <w:rPr>
                <w:rFonts w:ascii="Courier New" w:eastAsia="Courier New" w:hAnsi="Courier New" w:cs="Courier New"/>
                <w:sz w:val="18"/>
                <w:lang w:val="en-US"/>
              </w:rPr>
              <w:t>/</w:t>
            </w:r>
          </w:p>
        </w:tc>
      </w:tr>
    </w:tbl>
    <w:p w:rsidR="00EB56B5" w:rsidRDefault="00EB56B5" w:rsidP="00EB56B5">
      <w:pPr>
        <w:pStyle w:val="Standard"/>
        <w:rPr>
          <w:lang w:val="en-US"/>
        </w:rPr>
      </w:pPr>
    </w:p>
    <w:p w:rsidR="00EB56B5" w:rsidRDefault="00EB56B5" w:rsidP="00EB56B5">
      <w:r>
        <w:t>L’instruction peut également être exécutée dans la même boucle que celle pour OBSMER, OBSVENTE et CAM-CGFS.</w:t>
      </w:r>
    </w:p>
    <w:p w:rsidR="00EB56B5" w:rsidRDefault="00EB56B5" w:rsidP="00EB56B5">
      <w:pPr>
        <w:pStyle w:val="Standard"/>
      </w:pPr>
    </w:p>
    <w:p w:rsidR="00EB56B5" w:rsidRDefault="00EB56B5" w:rsidP="002830AA">
      <w:pPr>
        <w:pStyle w:val="Titre3"/>
      </w:pPr>
      <w:bookmarkStart w:id="148" w:name="_Toc381365285"/>
      <w:r>
        <w:t>Cas des superviseurs pour les calendriers d'activité</w:t>
      </w:r>
      <w:bookmarkEnd w:id="148"/>
    </w:p>
    <w:p w:rsidR="00EB56B5" w:rsidRDefault="00EB56B5" w:rsidP="00EB56B5">
      <w:r>
        <w:t>La procédure de migration par QIM ne prend pas en compte les superviseurs des programmes liés aux calendriers d'activité (programmes SIH-ACTIFLO et SIH-ACTIPRED). Il est donc nécessaire de lancer la procédure P_MIGRATE_MD_SUPERVISION pour combler ce manque et ainsi migrer les privilèges de validation et de consultation.</w:t>
      </w:r>
    </w:p>
    <w:p w:rsidR="00F76673" w:rsidRDefault="00F76673"/>
    <w:sectPr w:rsidR="00F76673">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6FA" w:rsidRDefault="00B226FA">
      <w:pPr>
        <w:spacing w:line="240" w:lineRule="auto"/>
      </w:pPr>
      <w:r>
        <w:separator/>
      </w:r>
    </w:p>
  </w:endnote>
  <w:endnote w:type="continuationSeparator" w:id="0">
    <w:p w:rsidR="00B226FA" w:rsidRDefault="00B22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ans">
    <w:altName w:val="Arial"/>
    <w:charset w:val="00"/>
    <w:family w:val="swiss"/>
    <w:pitch w:val="variable"/>
  </w:font>
  <w:font w:name="Lohit Hindi">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6FA" w:rsidRDefault="00B226FA">
      <w:pPr>
        <w:spacing w:line="240" w:lineRule="auto"/>
      </w:pPr>
      <w:r>
        <w:separator/>
      </w:r>
    </w:p>
  </w:footnote>
  <w:footnote w:type="continuationSeparator" w:id="0">
    <w:p w:rsidR="00B226FA" w:rsidRDefault="00B226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2" w:type="dxa"/>
      <w:tblInd w:w="-743" w:type="dxa"/>
      <w:tblLayout w:type="fixed"/>
      <w:tblCellMar>
        <w:left w:w="10" w:type="dxa"/>
        <w:right w:w="10" w:type="dxa"/>
      </w:tblCellMar>
      <w:tblLook w:val="04A0" w:firstRow="1" w:lastRow="0" w:firstColumn="1" w:lastColumn="0" w:noHBand="0" w:noVBand="1"/>
    </w:tblPr>
    <w:tblGrid>
      <w:gridCol w:w="2268"/>
      <w:gridCol w:w="6096"/>
      <w:gridCol w:w="2268"/>
    </w:tblGrid>
    <w:tr w:rsidR="00B226FA">
      <w:trPr>
        <w:trHeight w:val="1077"/>
      </w:trPr>
      <w:tc>
        <w:tcPr>
          <w:tcW w:w="2268" w:type="dxa"/>
          <w:shd w:val="clear" w:color="auto" w:fill="auto"/>
          <w:tcMar>
            <w:top w:w="0" w:type="dxa"/>
            <w:left w:w="108" w:type="dxa"/>
            <w:bottom w:w="0" w:type="dxa"/>
            <w:right w:w="108" w:type="dxa"/>
          </w:tcMar>
          <w:vAlign w:val="center"/>
        </w:tcPr>
        <w:p w:rsidR="00B226FA" w:rsidRDefault="00B226FA">
          <w:r>
            <w:rPr>
              <w:noProof/>
              <w:lang w:eastAsia="fr-FR"/>
            </w:rPr>
            <w:drawing>
              <wp:inline distT="0" distB="0" distL="0" distR="0">
                <wp:extent cx="825502" cy="873764"/>
                <wp:effectExtent l="0" t="0" r="0" b="2536"/>
                <wp:docPr id="1" name="Image 12" descr="Description : logo_SIH_FD_transpar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25502" cy="873764"/>
                        </a:xfrm>
                        <a:prstGeom prst="rect">
                          <a:avLst/>
                        </a:prstGeom>
                        <a:noFill/>
                        <a:ln>
                          <a:noFill/>
                          <a:prstDash/>
                        </a:ln>
                      </pic:spPr>
                    </pic:pic>
                  </a:graphicData>
                </a:graphic>
              </wp:inline>
            </w:drawing>
          </w:r>
        </w:p>
      </w:tc>
      <w:tc>
        <w:tcPr>
          <w:tcW w:w="6096" w:type="dxa"/>
          <w:shd w:val="clear" w:color="auto" w:fill="auto"/>
          <w:tcMar>
            <w:top w:w="0" w:type="dxa"/>
            <w:left w:w="108" w:type="dxa"/>
            <w:bottom w:w="0" w:type="dxa"/>
            <w:right w:w="108" w:type="dxa"/>
          </w:tcMar>
          <w:vAlign w:val="center"/>
        </w:tcPr>
        <w:p w:rsidR="00B226FA" w:rsidRDefault="00B226FA">
          <w:pPr>
            <w:pStyle w:val="Sous-titre"/>
          </w:pPr>
          <w:r>
            <w:t>Adagio</w:t>
          </w:r>
        </w:p>
        <w:p w:rsidR="00B226FA" w:rsidRDefault="00B226FA">
          <w:pPr>
            <w:pStyle w:val="Sous-titre"/>
            <w:jc w:val="center"/>
          </w:pPr>
          <w:r>
            <w:t>Gestion des privilèges</w:t>
          </w:r>
        </w:p>
      </w:tc>
      <w:tc>
        <w:tcPr>
          <w:tcW w:w="2268" w:type="dxa"/>
          <w:shd w:val="clear" w:color="auto" w:fill="auto"/>
          <w:tcMar>
            <w:top w:w="0" w:type="dxa"/>
            <w:left w:w="108" w:type="dxa"/>
            <w:bottom w:w="0" w:type="dxa"/>
            <w:right w:w="108" w:type="dxa"/>
          </w:tcMar>
          <w:vAlign w:val="center"/>
        </w:tcPr>
        <w:p w:rsidR="00B226FA" w:rsidRDefault="00B226FA">
          <w:r>
            <w:rPr>
              <w:noProof/>
              <w:lang w:eastAsia="fr-FR"/>
            </w:rPr>
            <w:drawing>
              <wp:inline distT="0" distB="0" distL="0" distR="0">
                <wp:extent cx="1439549" cy="716276"/>
                <wp:effectExtent l="0" t="0" r="8251" b="7624"/>
                <wp:docPr id="2" name="Image 11" descr="Description : eis-logo_web_large_sans_texte-v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439549" cy="716276"/>
                        </a:xfrm>
                        <a:prstGeom prst="rect">
                          <a:avLst/>
                        </a:prstGeom>
                        <a:noFill/>
                        <a:ln>
                          <a:noFill/>
                          <a:prstDash/>
                        </a:ln>
                      </pic:spPr>
                    </pic:pic>
                  </a:graphicData>
                </a:graphic>
              </wp:inline>
            </w:drawing>
          </w:r>
        </w:p>
      </w:tc>
    </w:tr>
  </w:tbl>
  <w:p w:rsidR="00B226FA" w:rsidRDefault="00B226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CEF"/>
    <w:multiLevelType w:val="multilevel"/>
    <w:tmpl w:val="739E0804"/>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38056D"/>
    <w:multiLevelType w:val="multilevel"/>
    <w:tmpl w:val="BA583762"/>
    <w:styleLink w:val="WWNum32"/>
    <w:lvl w:ilvl="0">
      <w:start w:val="1"/>
      <w:numFmt w:val="bullet"/>
      <w:lvlText w:val=""/>
      <w:lvlJc w:val="left"/>
      <w:rPr>
        <w:rFonts w:ascii="Symbol" w:hAnsi="Symbol" w:hint="default"/>
      </w:rPr>
    </w:lvl>
    <w:lvl w:ilvl="1">
      <w:numFmt w:val="bullet"/>
      <w:lvlText w:val="o"/>
      <w:lvlJc w:val="left"/>
      <w:rPr>
        <w:rFonts w:ascii="Courier New" w:eastAsia="Arial" w:hAnsi="Courier New" w:cs="Arial"/>
        <w:b w:val="0"/>
        <w:i w:val="0"/>
        <w:caps w:val="0"/>
        <w:smallCaps w:val="0"/>
        <w:strike w:val="0"/>
        <w:dstrike w:val="0"/>
        <w:color w:val="000000"/>
        <w:position w:val="0"/>
        <w:sz w:val="22"/>
        <w:u w:val="none"/>
        <w:vertAlign w:val="baseline"/>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eastAsia="Arial" w:hAnsi="Courier New" w:cs="Arial"/>
        <w:b w:val="0"/>
        <w:i w:val="0"/>
        <w:caps w:val="0"/>
        <w:smallCaps w:val="0"/>
        <w:strike w:val="0"/>
        <w:dstrike w:val="0"/>
        <w:color w:val="000000"/>
        <w:position w:val="0"/>
        <w:sz w:val="22"/>
        <w:u w:val="none"/>
        <w:vertAlign w:val="baseline"/>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eastAsia="Arial" w:hAnsi="Courier New" w:cs="Arial"/>
        <w:b w:val="0"/>
        <w:i w:val="0"/>
        <w:caps w:val="0"/>
        <w:smallCaps w:val="0"/>
        <w:strike w:val="0"/>
        <w:dstrike w:val="0"/>
        <w:color w:val="000000"/>
        <w:position w:val="0"/>
        <w:sz w:val="22"/>
        <w:u w:val="none"/>
        <w:vertAlign w:val="baseline"/>
      </w:rPr>
    </w:lvl>
    <w:lvl w:ilvl="8">
      <w:numFmt w:val="bullet"/>
      <w:lvlText w:val=""/>
      <w:lvlJc w:val="left"/>
      <w:rPr>
        <w:rFonts w:ascii="Wingdings" w:hAnsi="Wingdings"/>
      </w:rPr>
    </w:lvl>
  </w:abstractNum>
  <w:abstractNum w:abstractNumId="2">
    <w:nsid w:val="10D14748"/>
    <w:multiLevelType w:val="multilevel"/>
    <w:tmpl w:val="D124F62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5AC0D0C"/>
    <w:multiLevelType w:val="multilevel"/>
    <w:tmpl w:val="52669AC6"/>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68642FF"/>
    <w:multiLevelType w:val="multilevel"/>
    <w:tmpl w:val="ED12574C"/>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start w:val="1"/>
      <w:numFmt w:val="bullet"/>
      <w:lvlText w:val="o"/>
      <w:lvlJc w:val="left"/>
      <w:rPr>
        <w:rFonts w:ascii="Courier New" w:hAnsi="Courier New" w:cs="Courier New" w:hint="default"/>
      </w:rPr>
    </w:lvl>
  </w:abstractNum>
  <w:abstractNum w:abstractNumId="5">
    <w:nsid w:val="179A3513"/>
    <w:multiLevelType w:val="hybridMultilevel"/>
    <w:tmpl w:val="6CC67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0F5867"/>
    <w:multiLevelType w:val="multilevel"/>
    <w:tmpl w:val="82F8D72C"/>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20DD65F8"/>
    <w:multiLevelType w:val="hybridMultilevel"/>
    <w:tmpl w:val="600E4D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771358"/>
    <w:multiLevelType w:val="hybridMultilevel"/>
    <w:tmpl w:val="7A660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B3604B"/>
    <w:multiLevelType w:val="multilevel"/>
    <w:tmpl w:val="D00AAC02"/>
    <w:styleLink w:val="WWNum1"/>
    <w:lvl w:ilvl="0">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1">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2">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3">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4">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5">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6">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7">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8">
      <w:numFmt w:val="bullet"/>
      <w:lvlText w:val="■"/>
      <w:lvlJc w:val="left"/>
      <w:rPr>
        <w:rFonts w:ascii="Arial" w:eastAsia="Arial" w:hAnsi="Arial" w:cs="Arial"/>
        <w:b w:val="0"/>
        <w:i w:val="0"/>
        <w:caps w:val="0"/>
        <w:smallCaps w:val="0"/>
        <w:strike w:val="0"/>
        <w:dstrike w:val="0"/>
        <w:color w:val="000000"/>
        <w:position w:val="0"/>
        <w:sz w:val="22"/>
        <w:u w:val="none"/>
        <w:vertAlign w:val="baseline"/>
      </w:rPr>
    </w:lvl>
  </w:abstractNum>
  <w:abstractNum w:abstractNumId="10">
    <w:nsid w:val="302F40F9"/>
    <w:multiLevelType w:val="hybridMultilevel"/>
    <w:tmpl w:val="94C838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347231B9"/>
    <w:multiLevelType w:val="multilevel"/>
    <w:tmpl w:val="E2C65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34EE3CA9"/>
    <w:multiLevelType w:val="multilevel"/>
    <w:tmpl w:val="CE1247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35414E2C"/>
    <w:multiLevelType w:val="multilevel"/>
    <w:tmpl w:val="E2C65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35860DE6"/>
    <w:multiLevelType w:val="multilevel"/>
    <w:tmpl w:val="B6DCCA20"/>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37143F8B"/>
    <w:multiLevelType w:val="multilevel"/>
    <w:tmpl w:val="E5269870"/>
    <w:styleLink w:val="WW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39860AD9"/>
    <w:multiLevelType w:val="multilevel"/>
    <w:tmpl w:val="B310F26E"/>
    <w:styleLink w:val="WWNum2"/>
    <w:lvl w:ilvl="0">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1">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2">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3">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4">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5">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6">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7">
      <w:numFmt w:val="bullet"/>
      <w:lvlText w:val="○"/>
      <w:lvlJc w:val="left"/>
      <w:rPr>
        <w:rFonts w:ascii="Arial" w:eastAsia="Arial" w:hAnsi="Arial" w:cs="Arial"/>
        <w:b w:val="0"/>
        <w:i w:val="0"/>
        <w:caps w:val="0"/>
        <w:smallCaps w:val="0"/>
        <w:strike w:val="0"/>
        <w:dstrike w:val="0"/>
        <w:color w:val="000000"/>
        <w:position w:val="0"/>
        <w:sz w:val="22"/>
        <w:u w:val="none"/>
        <w:vertAlign w:val="baseline"/>
      </w:rPr>
    </w:lvl>
    <w:lvl w:ilvl="8">
      <w:numFmt w:val="bullet"/>
      <w:lvlText w:val="■"/>
      <w:lvlJc w:val="left"/>
      <w:rPr>
        <w:rFonts w:ascii="Arial" w:eastAsia="Arial" w:hAnsi="Arial" w:cs="Arial"/>
        <w:b w:val="0"/>
        <w:i w:val="0"/>
        <w:caps w:val="0"/>
        <w:smallCaps w:val="0"/>
        <w:strike w:val="0"/>
        <w:dstrike w:val="0"/>
        <w:color w:val="000000"/>
        <w:position w:val="0"/>
        <w:sz w:val="22"/>
        <w:u w:val="none"/>
        <w:vertAlign w:val="baseline"/>
      </w:rPr>
    </w:lvl>
  </w:abstractNum>
  <w:abstractNum w:abstractNumId="17">
    <w:nsid w:val="3D7275E8"/>
    <w:multiLevelType w:val="multilevel"/>
    <w:tmpl w:val="8DD238AA"/>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ED245BC"/>
    <w:multiLevelType w:val="multilevel"/>
    <w:tmpl w:val="72AEF424"/>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3F031F5F"/>
    <w:multiLevelType w:val="multilevel"/>
    <w:tmpl w:val="8998ED20"/>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40AD61F2"/>
    <w:multiLevelType w:val="hybridMultilevel"/>
    <w:tmpl w:val="73CE2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022E4F"/>
    <w:multiLevelType w:val="multilevel"/>
    <w:tmpl w:val="BA583762"/>
    <w:numStyleLink w:val="WWNum32"/>
  </w:abstractNum>
  <w:abstractNum w:abstractNumId="22">
    <w:nsid w:val="41371C1E"/>
    <w:multiLevelType w:val="multilevel"/>
    <w:tmpl w:val="DB5E5796"/>
    <w:lvl w:ilvl="0">
      <w:start w:val="1"/>
      <w:numFmt w:val="bullet"/>
      <w:lvlText w:val="o"/>
      <w:lvlJc w:val="left"/>
      <w:rPr>
        <w:rFonts w:ascii="Courier New" w:hAnsi="Courier New" w:cs="Courier New"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43387932"/>
    <w:multiLevelType w:val="hybridMultilevel"/>
    <w:tmpl w:val="9168A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773218"/>
    <w:multiLevelType w:val="hybridMultilevel"/>
    <w:tmpl w:val="DEC02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AB96FED"/>
    <w:multiLevelType w:val="multilevel"/>
    <w:tmpl w:val="3FE838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525F5134"/>
    <w:multiLevelType w:val="multilevel"/>
    <w:tmpl w:val="1DA83D08"/>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54881ABE"/>
    <w:multiLevelType w:val="multilevel"/>
    <w:tmpl w:val="DF4C1ADE"/>
    <w:lvl w:ilvl="0">
      <w:start w:val="1"/>
      <w:numFmt w:val="decimal"/>
      <w:lvlText w:val="%1."/>
      <w:lvlJc w:val="left"/>
      <w:rPr>
        <w:rFonts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5B9E1062"/>
    <w:multiLevelType w:val="multilevel"/>
    <w:tmpl w:val="E2C65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5C7256C2"/>
    <w:multiLevelType w:val="multilevel"/>
    <w:tmpl w:val="E2C65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nsid w:val="5F3379FB"/>
    <w:multiLevelType w:val="multilevel"/>
    <w:tmpl w:val="E2C65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nsid w:val="5F5D32A9"/>
    <w:multiLevelType w:val="multilevel"/>
    <w:tmpl w:val="984C4A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60770BE7"/>
    <w:multiLevelType w:val="multilevel"/>
    <w:tmpl w:val="D124F62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60AF6DFB"/>
    <w:multiLevelType w:val="multilevel"/>
    <w:tmpl w:val="F9AC006C"/>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62FB726B"/>
    <w:multiLevelType w:val="multilevel"/>
    <w:tmpl w:val="9BE423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6355740E"/>
    <w:multiLevelType w:val="multilevel"/>
    <w:tmpl w:val="01962E2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nsid w:val="647535C6"/>
    <w:multiLevelType w:val="multilevel"/>
    <w:tmpl w:val="E2C65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666B651F"/>
    <w:multiLevelType w:val="multilevel"/>
    <w:tmpl w:val="D124F62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nsid w:val="6A547231"/>
    <w:multiLevelType w:val="multilevel"/>
    <w:tmpl w:val="3AC27B64"/>
    <w:styleLink w:val="LFO28"/>
    <w:lvl w:ilvl="0">
      <w:start w:val="1"/>
      <w:numFmt w:val="decimal"/>
      <w:pStyle w:val="En-ttedetabledesmatires"/>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FF96F01"/>
    <w:multiLevelType w:val="hybridMultilevel"/>
    <w:tmpl w:val="29A06054"/>
    <w:lvl w:ilvl="0" w:tplc="AF828FE8">
      <w:start w:val="3"/>
      <w:numFmt w:val="bullet"/>
      <w:lvlText w:val="-"/>
      <w:lvlJc w:val="left"/>
      <w:pPr>
        <w:ind w:left="420" w:hanging="360"/>
      </w:pPr>
      <w:rPr>
        <w:rFonts w:ascii="Calibri" w:eastAsia="Arial" w:hAnsi="Calibri"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0">
    <w:nsid w:val="70AE2312"/>
    <w:multiLevelType w:val="multilevel"/>
    <w:tmpl w:val="54B6271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70E5641A"/>
    <w:multiLevelType w:val="multilevel"/>
    <w:tmpl w:val="0986B8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nsid w:val="719D5E3C"/>
    <w:multiLevelType w:val="multilevel"/>
    <w:tmpl w:val="E0FA7F4C"/>
    <w:styleLink w:val="WWNum7"/>
    <w:lvl w:ilvl="0">
      <w:numFmt w:val="bullet"/>
      <w:lvlText w:val=""/>
      <w:lvlJc w:val="left"/>
      <w:rPr>
        <w:rFonts w:ascii="Symbol" w:hAnsi="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3">
    <w:nsid w:val="747209C8"/>
    <w:multiLevelType w:val="multilevel"/>
    <w:tmpl w:val="353E0BAE"/>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nsid w:val="7549394F"/>
    <w:multiLevelType w:val="multilevel"/>
    <w:tmpl w:val="A9687B6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8FA63A3"/>
    <w:multiLevelType w:val="multilevel"/>
    <w:tmpl w:val="68F26494"/>
    <w:lvl w:ilvl="0">
      <w:start w:val="1"/>
      <w:numFmt w:val="bullet"/>
      <w:lvlText w:val="o"/>
      <w:lvlJc w:val="left"/>
      <w:rPr>
        <w:rFonts w:ascii="Courier New" w:hAnsi="Courier New" w:cs="Courier New" w:hint="default"/>
      </w:rPr>
    </w:lvl>
    <w:lvl w:ilvl="1">
      <w:start w:val="1"/>
      <w:numFmt w:val="bullet"/>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6">
    <w:nsid w:val="79074CF2"/>
    <w:multiLevelType w:val="multilevel"/>
    <w:tmpl w:val="D124F62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7">
    <w:nsid w:val="798D6A3C"/>
    <w:multiLevelType w:val="multilevel"/>
    <w:tmpl w:val="BA583762"/>
    <w:numStyleLink w:val="WWNum32"/>
  </w:abstractNum>
  <w:abstractNum w:abstractNumId="48">
    <w:nsid w:val="7D347EA4"/>
    <w:multiLevelType w:val="multilevel"/>
    <w:tmpl w:val="99AA89DA"/>
    <w:styleLink w:val="WWOutlineListStyle1"/>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8"/>
    <w:lvlOverride w:ilvl="0">
      <w:lvl w:ilvl="0">
        <w:start w:val="1"/>
        <w:numFmt w:val="decimal"/>
        <w:pStyle w:val="Titre1"/>
        <w:lvlText w:val="%1"/>
        <w:lvlJc w:val="left"/>
        <w:pPr>
          <w:ind w:left="432" w:hanging="432"/>
        </w:pPr>
      </w:lvl>
    </w:lvlOverride>
    <w:lvlOverride w:ilvl="1">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35"/>
  </w:num>
  <w:num w:numId="3">
    <w:abstractNumId w:val="9"/>
  </w:num>
  <w:num w:numId="4">
    <w:abstractNumId w:val="16"/>
  </w:num>
  <w:num w:numId="5">
    <w:abstractNumId w:val="44"/>
  </w:num>
  <w:num w:numId="6">
    <w:abstractNumId w:val="6"/>
  </w:num>
  <w:num w:numId="7">
    <w:abstractNumId w:val="15"/>
  </w:num>
  <w:num w:numId="8">
    <w:abstractNumId w:val="26"/>
  </w:num>
  <w:num w:numId="9">
    <w:abstractNumId w:val="42"/>
  </w:num>
  <w:num w:numId="10">
    <w:abstractNumId w:val="1"/>
  </w:num>
  <w:num w:numId="11">
    <w:abstractNumId w:val="38"/>
  </w:num>
  <w:num w:numId="12">
    <w:abstractNumId w:val="30"/>
  </w:num>
  <w:num w:numId="13">
    <w:abstractNumId w:val="34"/>
  </w:num>
  <w:num w:numId="14">
    <w:abstractNumId w:val="1"/>
  </w:num>
  <w:num w:numId="15">
    <w:abstractNumId w:val="44"/>
  </w:num>
  <w:num w:numId="16">
    <w:abstractNumId w:val="6"/>
  </w:num>
  <w:num w:numId="17">
    <w:abstractNumId w:val="40"/>
  </w:num>
  <w:num w:numId="18">
    <w:abstractNumId w:val="18"/>
  </w:num>
  <w:num w:numId="19">
    <w:abstractNumId w:val="41"/>
  </w:num>
  <w:num w:numId="20">
    <w:abstractNumId w:val="31"/>
  </w:num>
  <w:num w:numId="21">
    <w:abstractNumId w:val="12"/>
  </w:num>
  <w:num w:numId="22">
    <w:abstractNumId w:val="25"/>
  </w:num>
  <w:num w:numId="23">
    <w:abstractNumId w:val="48"/>
  </w:num>
  <w:num w:numId="24">
    <w:abstractNumId w:val="5"/>
  </w:num>
  <w:num w:numId="25">
    <w:abstractNumId w:val="22"/>
  </w:num>
  <w:num w:numId="26">
    <w:abstractNumId w:val="29"/>
  </w:num>
  <w:num w:numId="27">
    <w:abstractNumId w:val="11"/>
  </w:num>
  <w:num w:numId="28">
    <w:abstractNumId w:val="21"/>
  </w:num>
  <w:num w:numId="29">
    <w:abstractNumId w:val="47"/>
  </w:num>
  <w:num w:numId="30">
    <w:abstractNumId w:val="28"/>
  </w:num>
  <w:num w:numId="31">
    <w:abstractNumId w:val="36"/>
  </w:num>
  <w:num w:numId="32">
    <w:abstractNumId w:val="13"/>
  </w:num>
  <w:num w:numId="33">
    <w:abstractNumId w:val="24"/>
  </w:num>
  <w:num w:numId="34">
    <w:abstractNumId w:val="10"/>
  </w:num>
  <w:num w:numId="35">
    <w:abstractNumId w:val="2"/>
  </w:num>
  <w:num w:numId="36">
    <w:abstractNumId w:val="3"/>
  </w:num>
  <w:num w:numId="37">
    <w:abstractNumId w:val="14"/>
  </w:num>
  <w:num w:numId="38">
    <w:abstractNumId w:val="4"/>
  </w:num>
  <w:num w:numId="39">
    <w:abstractNumId w:val="19"/>
  </w:num>
  <w:num w:numId="40">
    <w:abstractNumId w:val="27"/>
  </w:num>
  <w:num w:numId="41">
    <w:abstractNumId w:val="33"/>
  </w:num>
  <w:num w:numId="42">
    <w:abstractNumId w:val="45"/>
  </w:num>
  <w:num w:numId="43">
    <w:abstractNumId w:val="17"/>
  </w:num>
  <w:num w:numId="44">
    <w:abstractNumId w:val="43"/>
  </w:num>
  <w:num w:numId="45">
    <w:abstractNumId w:val="32"/>
  </w:num>
  <w:num w:numId="46">
    <w:abstractNumId w:val="46"/>
  </w:num>
  <w:num w:numId="47">
    <w:abstractNumId w:val="37"/>
  </w:num>
  <w:num w:numId="48">
    <w:abstractNumId w:val="0"/>
  </w:num>
  <w:num w:numId="49">
    <w:abstractNumId w:val="48"/>
    <w:lvlOverride w:ilvl="0">
      <w:lvl w:ilvl="0">
        <w:start w:val="1"/>
        <w:numFmt w:val="decimal"/>
        <w:pStyle w:val="Titre1"/>
        <w:lvlText w:val="%1"/>
        <w:lvlJc w:val="left"/>
        <w:pPr>
          <w:ind w:left="432" w:hanging="432"/>
        </w:pPr>
      </w:lvl>
    </w:lvlOverride>
    <w:lvlOverride w:ilvl="1">
      <w:lvl w:ilvl="1">
        <w:start w:val="1"/>
        <w:numFmt w:val="decimal"/>
        <w:pStyle w:val="Titre2"/>
        <w:lvlText w:val="%1.%2"/>
        <w:lvlJc w:val="left"/>
        <w:pPr>
          <w:ind w:left="576" w:hanging="576"/>
        </w:pPr>
      </w:lvl>
    </w:lvlOverride>
    <w:lvlOverride w:ilvl="2">
      <w:lvl w:ilvl="2">
        <w:start w:val="1"/>
        <w:numFmt w:val="decimal"/>
        <w:pStyle w:val="Titre3"/>
        <w:lvlText w:val="%1.%2.%3"/>
        <w:lvlJc w:val="left"/>
        <w:pPr>
          <w:ind w:left="720" w:hanging="720"/>
        </w:pPr>
      </w:lvl>
    </w:lvlOverride>
    <w:lvlOverride w:ilvl="3">
      <w:lvl w:ilvl="3">
        <w:start w:val="1"/>
        <w:numFmt w:val="decimal"/>
        <w:pStyle w:val="Titre4"/>
        <w:lvlText w:val="%1.%2.%3.%4"/>
        <w:lvlJc w:val="left"/>
        <w:pPr>
          <w:ind w:left="864" w:hanging="864"/>
        </w:pPr>
      </w:lvl>
    </w:lvlOverride>
    <w:lvlOverride w:ilvl="4">
      <w:lvl w:ilvl="4">
        <w:start w:val="1"/>
        <w:numFmt w:val="decimal"/>
        <w:pStyle w:val="Titre5"/>
        <w:lvlText w:val="%1.%2.%3.%4.%5"/>
        <w:lvlJc w:val="left"/>
        <w:pPr>
          <w:ind w:left="1008" w:hanging="1008"/>
        </w:pPr>
      </w:lvl>
    </w:lvlOverride>
    <w:lvlOverride w:ilvl="5">
      <w:lvl w:ilvl="5">
        <w:start w:val="1"/>
        <w:numFmt w:val="decimal"/>
        <w:pStyle w:val="Titre6"/>
        <w:lvlText w:val="%1.%2.%3.%4.%5.%6"/>
        <w:lvlJc w:val="left"/>
        <w:pPr>
          <w:ind w:left="1152" w:hanging="1152"/>
        </w:pPr>
      </w:lvl>
    </w:lvlOverride>
    <w:lvlOverride w:ilvl="6">
      <w:lvl w:ilvl="6">
        <w:start w:val="1"/>
        <w:numFmt w:val="decimal"/>
        <w:pStyle w:val="Titre7"/>
        <w:lvlText w:val="%1.%2.%3.%4.%5.%6.%7"/>
        <w:lvlJc w:val="left"/>
        <w:pPr>
          <w:ind w:left="1296" w:hanging="1296"/>
        </w:pPr>
      </w:lvl>
    </w:lvlOverride>
    <w:lvlOverride w:ilvl="7">
      <w:lvl w:ilvl="7">
        <w:start w:val="1"/>
        <w:numFmt w:val="decimal"/>
        <w:pStyle w:val="Titre8"/>
        <w:lvlText w:val="%1.%2.%3.%4.%5.%6.%7.%8"/>
        <w:lvlJc w:val="left"/>
        <w:pPr>
          <w:ind w:left="1440" w:hanging="1440"/>
        </w:pPr>
      </w:lvl>
    </w:lvlOverride>
    <w:lvlOverride w:ilvl="8">
      <w:lvl w:ilvl="8">
        <w:start w:val="1"/>
        <w:numFmt w:val="decimal"/>
        <w:pStyle w:val="Titre9"/>
        <w:lvlText w:val="%1.%2.%3.%4.%5.%6.%7.%8.%9"/>
        <w:lvlJc w:val="left"/>
        <w:pPr>
          <w:ind w:left="1584" w:hanging="1584"/>
        </w:pPr>
      </w:lvl>
    </w:lvlOverride>
  </w:num>
  <w:num w:numId="50">
    <w:abstractNumId w:val="20"/>
  </w:num>
  <w:num w:numId="51">
    <w:abstractNumId w:val="23"/>
  </w:num>
  <w:num w:numId="52">
    <w:abstractNumId w:val="39"/>
  </w:num>
  <w:num w:numId="53">
    <w:abstractNumId w:val="7"/>
  </w:num>
  <w:num w:numId="54">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A27BE"/>
    <w:rsid w:val="00011A86"/>
    <w:rsid w:val="00023663"/>
    <w:rsid w:val="00074A08"/>
    <w:rsid w:val="000C5BB6"/>
    <w:rsid w:val="00100209"/>
    <w:rsid w:val="001527B2"/>
    <w:rsid w:val="001850FD"/>
    <w:rsid w:val="001A010C"/>
    <w:rsid w:val="001A6B1C"/>
    <w:rsid w:val="001C5D0F"/>
    <w:rsid w:val="001D3C04"/>
    <w:rsid w:val="001E52D4"/>
    <w:rsid w:val="001F20E6"/>
    <w:rsid w:val="00213ABD"/>
    <w:rsid w:val="0023421F"/>
    <w:rsid w:val="00267E06"/>
    <w:rsid w:val="002830AA"/>
    <w:rsid w:val="00286273"/>
    <w:rsid w:val="002F3D35"/>
    <w:rsid w:val="00306672"/>
    <w:rsid w:val="00315184"/>
    <w:rsid w:val="00327C49"/>
    <w:rsid w:val="0034082A"/>
    <w:rsid w:val="00345EF1"/>
    <w:rsid w:val="003B2FBF"/>
    <w:rsid w:val="003B5C9F"/>
    <w:rsid w:val="003D13BF"/>
    <w:rsid w:val="004265C8"/>
    <w:rsid w:val="00464079"/>
    <w:rsid w:val="004648DF"/>
    <w:rsid w:val="00471127"/>
    <w:rsid w:val="004A75BC"/>
    <w:rsid w:val="004F28E1"/>
    <w:rsid w:val="005703AB"/>
    <w:rsid w:val="00592E7F"/>
    <w:rsid w:val="0059353B"/>
    <w:rsid w:val="005C4B5A"/>
    <w:rsid w:val="005E0316"/>
    <w:rsid w:val="005F39C4"/>
    <w:rsid w:val="00602C8C"/>
    <w:rsid w:val="00626F28"/>
    <w:rsid w:val="00647D26"/>
    <w:rsid w:val="00681B10"/>
    <w:rsid w:val="00686950"/>
    <w:rsid w:val="006D1B86"/>
    <w:rsid w:val="006E7252"/>
    <w:rsid w:val="00783B0F"/>
    <w:rsid w:val="007D0869"/>
    <w:rsid w:val="00805C6C"/>
    <w:rsid w:val="00817D43"/>
    <w:rsid w:val="00874189"/>
    <w:rsid w:val="00876BAB"/>
    <w:rsid w:val="009556FD"/>
    <w:rsid w:val="00975B4A"/>
    <w:rsid w:val="009D01AB"/>
    <w:rsid w:val="009E70F9"/>
    <w:rsid w:val="00A24A1D"/>
    <w:rsid w:val="00A31623"/>
    <w:rsid w:val="00A80460"/>
    <w:rsid w:val="00AB0F05"/>
    <w:rsid w:val="00AB1702"/>
    <w:rsid w:val="00B1689C"/>
    <w:rsid w:val="00B226FA"/>
    <w:rsid w:val="00B557A0"/>
    <w:rsid w:val="00B90CD7"/>
    <w:rsid w:val="00BA27BE"/>
    <w:rsid w:val="00BC0A01"/>
    <w:rsid w:val="00BC5E12"/>
    <w:rsid w:val="00BE5B4A"/>
    <w:rsid w:val="00BF08DD"/>
    <w:rsid w:val="00BF6815"/>
    <w:rsid w:val="00C0780A"/>
    <w:rsid w:val="00C409A3"/>
    <w:rsid w:val="00C46E54"/>
    <w:rsid w:val="00CC2B48"/>
    <w:rsid w:val="00CE125F"/>
    <w:rsid w:val="00CF7C60"/>
    <w:rsid w:val="00D0583D"/>
    <w:rsid w:val="00D32B84"/>
    <w:rsid w:val="00DB4986"/>
    <w:rsid w:val="00E1275D"/>
    <w:rsid w:val="00E15169"/>
    <w:rsid w:val="00E26956"/>
    <w:rsid w:val="00E3309E"/>
    <w:rsid w:val="00E33FFB"/>
    <w:rsid w:val="00E8083D"/>
    <w:rsid w:val="00E81A2A"/>
    <w:rsid w:val="00EB56B5"/>
    <w:rsid w:val="00EE2270"/>
    <w:rsid w:val="00EF0B42"/>
    <w:rsid w:val="00F32C10"/>
    <w:rsid w:val="00F44AB7"/>
    <w:rsid w:val="00F55CF0"/>
    <w:rsid w:val="00F63300"/>
    <w:rsid w:val="00F76673"/>
    <w:rsid w:val="00FE00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ejaVu Sans" w:hAnsi="Calibri" w:cs="DejaVu Sans"/>
        <w:kern w:val="3"/>
        <w:sz w:val="22"/>
        <w:szCs w:val="22"/>
        <w:lang w:val="fr-FR" w:eastAsia="ja-JP"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spacing w:after="0"/>
      <w:jc w:val="both"/>
    </w:pPr>
    <w:rPr>
      <w:rFonts w:eastAsia="Arial" w:cs="Arial"/>
      <w:color w:val="000000"/>
      <w:sz w:val="24"/>
      <w:szCs w:val="24"/>
    </w:rPr>
  </w:style>
  <w:style w:type="paragraph" w:styleId="Titre1">
    <w:name w:val="heading 1"/>
    <w:basedOn w:val="Normal"/>
    <w:next w:val="Normal"/>
    <w:qFormat/>
    <w:rsid w:val="002F3D35"/>
    <w:pPr>
      <w:keepNext/>
      <w:keepLines/>
      <w:numPr>
        <w:numId w:val="1"/>
      </w:numPr>
      <w:spacing w:before="480" w:after="120"/>
      <w:outlineLvl w:val="0"/>
    </w:pPr>
    <w:rPr>
      <w:rFonts w:ascii="Cambria" w:eastAsia="MS Gothic" w:hAnsi="Cambria" w:cs="Times New Roman"/>
      <w:b/>
      <w:bCs/>
      <w:color w:val="365F91"/>
      <w:sz w:val="28"/>
      <w:szCs w:val="28"/>
    </w:rPr>
  </w:style>
  <w:style w:type="paragraph" w:styleId="Titre2">
    <w:name w:val="heading 2"/>
    <w:basedOn w:val="Normal"/>
    <w:next w:val="Normal"/>
    <w:qFormat/>
    <w:rsid w:val="002F3D35"/>
    <w:pPr>
      <w:keepNext/>
      <w:keepLines/>
      <w:numPr>
        <w:ilvl w:val="1"/>
        <w:numId w:val="1"/>
      </w:numPr>
      <w:spacing w:before="200" w:after="120"/>
      <w:ind w:left="1134"/>
      <w:outlineLvl w:val="1"/>
    </w:pPr>
    <w:rPr>
      <w:rFonts w:ascii="Cambria" w:eastAsia="MS Gothic" w:hAnsi="Cambria" w:cs="Times New Roman"/>
      <w:b/>
      <w:bCs/>
      <w:color w:val="4F81BD"/>
      <w:sz w:val="26"/>
      <w:szCs w:val="26"/>
    </w:rPr>
  </w:style>
  <w:style w:type="paragraph" w:styleId="Titre3">
    <w:name w:val="heading 3"/>
    <w:basedOn w:val="Normal"/>
    <w:next w:val="Normal"/>
    <w:qFormat/>
    <w:rsid w:val="002F3D35"/>
    <w:pPr>
      <w:keepNext/>
      <w:keepLines/>
      <w:numPr>
        <w:ilvl w:val="2"/>
        <w:numId w:val="1"/>
      </w:numPr>
      <w:spacing w:before="200" w:after="120"/>
      <w:ind w:left="1701"/>
      <w:outlineLvl w:val="2"/>
    </w:pPr>
    <w:rPr>
      <w:rFonts w:ascii="Cambria" w:eastAsia="MS Gothic" w:hAnsi="Cambria" w:cs="Times New Roman"/>
      <w:b/>
      <w:bCs/>
      <w:color w:val="4F81BD"/>
    </w:rPr>
  </w:style>
  <w:style w:type="paragraph" w:styleId="Titre4">
    <w:name w:val="heading 4"/>
    <w:basedOn w:val="Normal"/>
    <w:next w:val="Normal"/>
    <w:pPr>
      <w:keepNext/>
      <w:keepLines/>
      <w:numPr>
        <w:ilvl w:val="3"/>
        <w:numId w:val="1"/>
      </w:numPr>
      <w:spacing w:before="200"/>
      <w:outlineLvl w:val="3"/>
    </w:pPr>
    <w:rPr>
      <w:rFonts w:ascii="Cambria" w:eastAsia="MS Gothic" w:hAnsi="Cambria" w:cs="Times New Roman"/>
      <w:b/>
      <w:bCs/>
      <w:i/>
      <w:iCs/>
      <w:color w:val="4F81BD"/>
    </w:rPr>
  </w:style>
  <w:style w:type="paragraph" w:styleId="Titre5">
    <w:name w:val="heading 5"/>
    <w:basedOn w:val="Normal"/>
    <w:next w:val="Normal"/>
    <w:pPr>
      <w:keepNext/>
      <w:keepLines/>
      <w:numPr>
        <w:ilvl w:val="4"/>
        <w:numId w:val="1"/>
      </w:numPr>
      <w:spacing w:before="200"/>
      <w:outlineLvl w:val="4"/>
    </w:pPr>
    <w:rPr>
      <w:rFonts w:ascii="Cambria" w:eastAsia="MS Gothic" w:hAnsi="Cambria" w:cs="Times New Roman"/>
      <w:color w:val="243F60"/>
    </w:rPr>
  </w:style>
  <w:style w:type="paragraph" w:styleId="Titre6">
    <w:name w:val="heading 6"/>
    <w:basedOn w:val="Normal"/>
    <w:next w:val="Normal"/>
    <w:pPr>
      <w:keepNext/>
      <w:keepLines/>
      <w:numPr>
        <w:ilvl w:val="5"/>
        <w:numId w:val="1"/>
      </w:numPr>
      <w:spacing w:before="200"/>
      <w:outlineLvl w:val="5"/>
    </w:pPr>
    <w:rPr>
      <w:rFonts w:ascii="Cambria" w:eastAsia="MS Gothic" w:hAnsi="Cambria" w:cs="Times New Roman"/>
      <w:i/>
      <w:iCs/>
      <w:color w:val="243F60"/>
    </w:rPr>
  </w:style>
  <w:style w:type="paragraph" w:styleId="Titre7">
    <w:name w:val="heading 7"/>
    <w:basedOn w:val="Normal"/>
    <w:next w:val="Normal"/>
    <w:pPr>
      <w:keepNext/>
      <w:keepLines/>
      <w:numPr>
        <w:ilvl w:val="6"/>
        <w:numId w:val="1"/>
      </w:numPr>
      <w:spacing w:before="200"/>
      <w:outlineLvl w:val="6"/>
    </w:pPr>
    <w:rPr>
      <w:rFonts w:ascii="Cambria" w:eastAsia="MS Gothic" w:hAnsi="Cambria" w:cs="Times New Roman"/>
      <w:i/>
      <w:iCs/>
      <w:color w:val="404040"/>
    </w:rPr>
  </w:style>
  <w:style w:type="paragraph" w:styleId="Titre8">
    <w:name w:val="heading 8"/>
    <w:basedOn w:val="Normal"/>
    <w:next w:val="Normal"/>
    <w:pPr>
      <w:keepNext/>
      <w:keepLines/>
      <w:numPr>
        <w:ilvl w:val="7"/>
        <w:numId w:val="1"/>
      </w:numPr>
      <w:spacing w:before="200"/>
      <w:outlineLvl w:val="7"/>
    </w:pPr>
    <w:rPr>
      <w:rFonts w:ascii="Cambria" w:eastAsia="MS Gothic" w:hAnsi="Cambria" w:cs="Times New Roman"/>
      <w:color w:val="404040"/>
      <w:sz w:val="20"/>
      <w:szCs w:val="20"/>
    </w:rPr>
  </w:style>
  <w:style w:type="paragraph" w:styleId="Titre9">
    <w:name w:val="heading 9"/>
    <w:basedOn w:val="Normal"/>
    <w:next w:val="Normal"/>
    <w:pPr>
      <w:keepNext/>
      <w:keepLines/>
      <w:numPr>
        <w:ilvl w:val="8"/>
        <w:numId w:val="1"/>
      </w:numPr>
      <w:spacing w:before="20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
    <w:name w:val="WW_OutlineListStyle_1"/>
    <w:basedOn w:val="Aucuneliste"/>
    <w:pPr>
      <w:numPr>
        <w:numId w:val="23"/>
      </w:numPr>
    </w:pPr>
  </w:style>
  <w:style w:type="paragraph" w:customStyle="1" w:styleId="Standard">
    <w:name w:val="Standard"/>
    <w:pPr>
      <w:widowControl/>
      <w:suppressAutoHyphens/>
      <w:spacing w:after="0"/>
    </w:pPr>
    <w:rPr>
      <w:rFonts w:ascii="Arial" w:eastAsia="Arial" w:hAnsi="Arial" w:cs="Arial"/>
      <w:color w:val="000000"/>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spacing w:after="120"/>
    </w:pPr>
  </w:style>
  <w:style w:type="paragraph" w:styleId="Liste">
    <w:name w:val="List"/>
    <w:basedOn w:val="Textbody"/>
    <w:rPr>
      <w:rFonts w:cs="Lohit Hindi"/>
      <w:sz w:val="24"/>
    </w:rPr>
  </w:style>
  <w:style w:type="paragraph" w:styleId="Lgend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Titre">
    <w:name w:val="Title"/>
    <w:basedOn w:val="Normal"/>
    <w:next w:val="Normal"/>
    <w:qFormat/>
    <w:rsid w:val="002F3D35"/>
    <w:pPr>
      <w:pBdr>
        <w:bottom w:val="single" w:sz="8" w:space="4" w:color="4F81BD"/>
      </w:pBdr>
      <w:spacing w:after="300" w:line="240" w:lineRule="auto"/>
    </w:pPr>
    <w:rPr>
      <w:rFonts w:ascii="Cambria" w:eastAsia="MS Gothic" w:hAnsi="Cambria" w:cs="Times New Roman"/>
      <w:color w:val="17365D"/>
      <w:spacing w:val="5"/>
      <w:sz w:val="52"/>
      <w:szCs w:val="52"/>
    </w:rPr>
  </w:style>
  <w:style w:type="paragraph" w:styleId="Sous-titre">
    <w:name w:val="Subtitle"/>
    <w:basedOn w:val="Normal"/>
    <w:next w:val="Normal"/>
    <w:rPr>
      <w:rFonts w:ascii="Cambria" w:eastAsia="MS Gothic" w:hAnsi="Cambria" w:cs="Times New Roman"/>
      <w:i/>
      <w:iCs/>
      <w:color w:val="4F81BD"/>
      <w:spacing w:val="15"/>
    </w:rPr>
  </w:style>
  <w:style w:type="paragraph" w:styleId="Paragraphedeliste">
    <w:name w:val="List Paragraph"/>
    <w:basedOn w:val="Normal"/>
    <w:pPr>
      <w:ind w:left="720"/>
    </w:pPr>
  </w:style>
  <w:style w:type="paragraph" w:customStyle="1" w:styleId="ContentsHeading">
    <w:name w:val="Contents Heading"/>
    <w:basedOn w:val="Heading"/>
    <w:rPr>
      <w:sz w:val="36"/>
    </w:rPr>
  </w:style>
  <w:style w:type="paragraph" w:customStyle="1" w:styleId="Contents1">
    <w:name w:val="Contents 1"/>
    <w:basedOn w:val="Index"/>
  </w:style>
  <w:style w:type="paragraph" w:customStyle="1" w:styleId="Contents2">
    <w:name w:val="Contents 2"/>
    <w:basedOn w:val="Index"/>
  </w:style>
  <w:style w:type="paragraph" w:customStyle="1" w:styleId="TableContents">
    <w:name w:val="Table Contents"/>
    <w:basedOn w:val="Standard"/>
  </w:style>
  <w:style w:type="paragraph" w:customStyle="1" w:styleId="TableHeading">
    <w:name w:val="Table Heading"/>
    <w:basedOn w:val="TableContents"/>
  </w:style>
  <w:style w:type="paragraph" w:customStyle="1" w:styleId="Contents3">
    <w:name w:val="Contents 3"/>
    <w:basedOn w:val="Index"/>
  </w:style>
  <w:style w:type="paragraph" w:styleId="NormalWeb">
    <w:name w:val="Normal (Web)"/>
    <w:basedOn w:val="Standard"/>
    <w:pPr>
      <w:spacing w:before="100" w:after="100" w:line="240" w:lineRule="auto"/>
    </w:pPr>
    <w:rPr>
      <w:rFonts w:ascii="Times New Roman" w:hAnsi="Times New Roman" w:cs="Calibri"/>
      <w:color w:val="00000A"/>
      <w:sz w:val="24"/>
      <w:szCs w:val="24"/>
      <w:lang w:eastAsia="fr-FR"/>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ListLabel5">
    <w:name w:val="ListLabel 5"/>
    <w:rPr>
      <w:rFonts w:cs="Calibri"/>
    </w:rPr>
  </w:style>
  <w:style w:type="character" w:customStyle="1" w:styleId="Titre7Car">
    <w:name w:val="Titre 7 Car"/>
    <w:basedOn w:val="Policepardfaut"/>
    <w:rPr>
      <w:rFonts w:ascii="Cambria" w:eastAsia="MS Gothic" w:hAnsi="Cambria" w:cs="Times New Roman"/>
      <w:i/>
      <w:iCs/>
      <w:color w:val="404040"/>
      <w:kern w:val="0"/>
      <w:lang w:eastAsia="en-US"/>
    </w:rPr>
  </w:style>
  <w:style w:type="character" w:customStyle="1" w:styleId="Titre8Car">
    <w:name w:val="Titre 8 Car"/>
    <w:basedOn w:val="Policepardfaut"/>
    <w:rPr>
      <w:rFonts w:ascii="Cambria" w:eastAsia="MS Gothic" w:hAnsi="Cambria" w:cs="Times New Roman"/>
      <w:color w:val="404040"/>
      <w:kern w:val="0"/>
      <w:sz w:val="20"/>
      <w:szCs w:val="20"/>
      <w:lang w:eastAsia="en-US"/>
    </w:rPr>
  </w:style>
  <w:style w:type="character" w:customStyle="1" w:styleId="Titre9Car">
    <w:name w:val="Titre 9 Car"/>
    <w:basedOn w:val="Policepardfaut"/>
    <w:rPr>
      <w:rFonts w:ascii="Cambria" w:eastAsia="MS Gothic" w:hAnsi="Cambria" w:cs="Times New Roman"/>
      <w:i/>
      <w:iCs/>
      <w:color w:val="404040"/>
      <w:kern w:val="0"/>
      <w:sz w:val="20"/>
      <w:szCs w:val="20"/>
      <w:lang w:eastAsia="en-US"/>
    </w:rPr>
  </w:style>
  <w:style w:type="paragraph" w:styleId="Textedebulles">
    <w:name w:val="Balloon Text"/>
    <w:basedOn w:val="Normal"/>
    <w:pPr>
      <w:spacing w:line="240" w:lineRule="auto"/>
    </w:pPr>
    <w:rPr>
      <w:rFonts w:ascii="Tahoma" w:hAnsi="Tahoma" w:cs="Tahoma"/>
      <w:sz w:val="16"/>
      <w:szCs w:val="16"/>
    </w:rPr>
  </w:style>
  <w:style w:type="character" w:customStyle="1" w:styleId="TextedebullesCar">
    <w:name w:val="Texte de bulles Car"/>
    <w:basedOn w:val="Policepardfaut"/>
    <w:rPr>
      <w:rFonts w:ascii="Tahoma" w:eastAsia="Calibri" w:hAnsi="Tahoma" w:cs="Tahoma"/>
      <w:kern w:val="0"/>
      <w:sz w:val="16"/>
      <w:szCs w:val="16"/>
      <w:lang w:eastAsia="en-US"/>
    </w:rPr>
  </w:style>
  <w:style w:type="character" w:customStyle="1" w:styleId="Titre2Car">
    <w:name w:val="Titre 2 Car"/>
    <w:basedOn w:val="Policepardfaut"/>
    <w:rPr>
      <w:rFonts w:ascii="Cambria" w:eastAsia="MS Gothic" w:hAnsi="Cambria" w:cs="Times New Roman"/>
      <w:b/>
      <w:bCs/>
      <w:color w:val="4F81BD"/>
      <w:sz w:val="26"/>
      <w:szCs w:val="26"/>
    </w:rPr>
  </w:style>
  <w:style w:type="character" w:customStyle="1" w:styleId="Titre1Car">
    <w:name w:val="Titre 1 Car"/>
    <w:basedOn w:val="Policepardfaut"/>
    <w:rPr>
      <w:rFonts w:ascii="Cambria" w:eastAsia="MS Gothic" w:hAnsi="Cambria" w:cs="Times New Roman"/>
      <w:b/>
      <w:bCs/>
      <w:color w:val="365F91"/>
      <w:sz w:val="28"/>
      <w:szCs w:val="28"/>
    </w:rPr>
  </w:style>
  <w:style w:type="character" w:customStyle="1" w:styleId="Titre3Car">
    <w:name w:val="Titre 3 Car"/>
    <w:basedOn w:val="Policepardfaut"/>
    <w:rPr>
      <w:rFonts w:ascii="Cambria" w:eastAsia="MS Gothic" w:hAnsi="Cambria" w:cs="Times New Roman"/>
      <w:b/>
      <w:bCs/>
      <w:color w:val="4F81BD"/>
      <w:kern w:val="0"/>
      <w:sz w:val="24"/>
      <w:szCs w:val="24"/>
      <w:lang w:eastAsia="en-US"/>
    </w:rPr>
  </w:style>
  <w:style w:type="character" w:customStyle="1" w:styleId="Titre4Car">
    <w:name w:val="Titre 4 Car"/>
    <w:basedOn w:val="Policepardfaut"/>
    <w:rPr>
      <w:rFonts w:ascii="Cambria" w:eastAsia="MS Gothic" w:hAnsi="Cambria" w:cs="Times New Roman"/>
      <w:b/>
      <w:bCs/>
      <w:i/>
      <w:iCs/>
      <w:color w:val="4F81BD"/>
      <w:kern w:val="0"/>
      <w:lang w:eastAsia="en-US"/>
    </w:rPr>
  </w:style>
  <w:style w:type="paragraph" w:styleId="En-tte">
    <w:name w:val="header"/>
    <w:basedOn w:val="Normal"/>
    <w:pPr>
      <w:tabs>
        <w:tab w:val="center" w:pos="4536"/>
        <w:tab w:val="right" w:pos="9072"/>
      </w:tabs>
      <w:spacing w:line="240" w:lineRule="auto"/>
    </w:pPr>
  </w:style>
  <w:style w:type="character" w:customStyle="1" w:styleId="En-tteCar">
    <w:name w:val="En-tête Car"/>
    <w:basedOn w:val="Policepardfaut"/>
    <w:rPr>
      <w:rFonts w:ascii="Calibri" w:eastAsia="Calibri" w:hAnsi="Calibri" w:cs="Times New Roman"/>
      <w:kern w:val="0"/>
      <w:lang w:eastAsia="en-US"/>
    </w:rPr>
  </w:style>
  <w:style w:type="paragraph" w:styleId="Pieddepage">
    <w:name w:val="footer"/>
    <w:basedOn w:val="Normal"/>
    <w:pPr>
      <w:tabs>
        <w:tab w:val="center" w:pos="4536"/>
        <w:tab w:val="right" w:pos="9072"/>
      </w:tabs>
      <w:spacing w:line="240" w:lineRule="auto"/>
    </w:pPr>
  </w:style>
  <w:style w:type="character" w:customStyle="1" w:styleId="PieddepageCar">
    <w:name w:val="Pied de page Car"/>
    <w:basedOn w:val="Policepardfaut"/>
    <w:rPr>
      <w:rFonts w:ascii="Calibri" w:eastAsia="Calibri" w:hAnsi="Calibri" w:cs="Times New Roman"/>
      <w:kern w:val="0"/>
      <w:lang w:eastAsia="en-US"/>
    </w:rPr>
  </w:style>
  <w:style w:type="character" w:customStyle="1" w:styleId="TitreCar">
    <w:name w:val="Titre Car"/>
    <w:basedOn w:val="Policepardfaut"/>
    <w:rPr>
      <w:rFonts w:ascii="Cambria" w:eastAsia="MS Gothic" w:hAnsi="Cambria" w:cs="Times New Roman"/>
      <w:color w:val="17365D"/>
      <w:spacing w:val="5"/>
      <w:kern w:val="3"/>
      <w:sz w:val="52"/>
      <w:szCs w:val="52"/>
      <w:lang w:eastAsia="en-US"/>
    </w:rPr>
  </w:style>
  <w:style w:type="paragraph" w:styleId="En-ttedetabledesmatires">
    <w:name w:val="TOC Heading"/>
    <w:basedOn w:val="Titre1"/>
    <w:next w:val="Normal"/>
    <w:pPr>
      <w:numPr>
        <w:numId w:val="11"/>
      </w:numPr>
    </w:pPr>
    <w:rPr>
      <w:lang w:eastAsia="fr-FR"/>
    </w:rPr>
  </w:style>
  <w:style w:type="paragraph" w:styleId="TM1">
    <w:name w:val="toc 1"/>
    <w:basedOn w:val="Normal"/>
    <w:next w:val="Normal"/>
    <w:autoRedefine/>
    <w:uiPriority w:val="39"/>
    <w:rsid w:val="005C4B5A"/>
    <w:pPr>
      <w:tabs>
        <w:tab w:val="left" w:pos="440"/>
        <w:tab w:val="right" w:leader="dot" w:pos="9350"/>
      </w:tabs>
      <w:spacing w:after="100"/>
    </w:pPr>
  </w:style>
  <w:style w:type="paragraph" w:styleId="TM2">
    <w:name w:val="toc 2"/>
    <w:basedOn w:val="Normal"/>
    <w:next w:val="Normal"/>
    <w:autoRedefine/>
    <w:uiPriority w:val="39"/>
    <w:pPr>
      <w:tabs>
        <w:tab w:val="left" w:pos="660"/>
        <w:tab w:val="right" w:leader="dot" w:pos="9062"/>
      </w:tabs>
      <w:spacing w:after="100"/>
      <w:ind w:left="220"/>
    </w:pPr>
  </w:style>
  <w:style w:type="paragraph" w:styleId="TM3">
    <w:name w:val="toc 3"/>
    <w:basedOn w:val="Normal"/>
    <w:next w:val="Normal"/>
    <w:autoRedefine/>
    <w:uiPriority w:val="39"/>
    <w:pPr>
      <w:spacing w:after="100"/>
      <w:ind w:left="440"/>
    </w:pPr>
  </w:style>
  <w:style w:type="character" w:styleId="Lienhypertexte">
    <w:name w:val="Hyperlink"/>
    <w:basedOn w:val="Policepardfaut"/>
    <w:uiPriority w:val="99"/>
    <w:rPr>
      <w:color w:val="0000FF"/>
      <w:u w:val="single"/>
    </w:rPr>
  </w:style>
  <w:style w:type="character" w:customStyle="1" w:styleId="Sous-titreCar">
    <w:name w:val="Sous-titre Car"/>
    <w:basedOn w:val="Policepardfaut"/>
    <w:rPr>
      <w:rFonts w:ascii="Cambria" w:eastAsia="MS Gothic" w:hAnsi="Cambria" w:cs="Times New Roman"/>
      <w:i/>
      <w:iCs/>
      <w:color w:val="4F81BD"/>
      <w:spacing w:val="15"/>
      <w:kern w:val="0"/>
      <w:sz w:val="24"/>
      <w:szCs w:val="24"/>
      <w:lang w:eastAsia="en-US"/>
    </w:rPr>
  </w:style>
  <w:style w:type="character" w:customStyle="1" w:styleId="Titre5Car">
    <w:name w:val="Titre 5 Car"/>
    <w:basedOn w:val="Policepardfaut"/>
    <w:rPr>
      <w:rFonts w:ascii="Cambria" w:eastAsia="MS Gothic" w:hAnsi="Cambria" w:cs="Times New Roman"/>
      <w:color w:val="243F60"/>
      <w:kern w:val="0"/>
      <w:lang w:eastAsia="en-US"/>
    </w:rPr>
  </w:style>
  <w:style w:type="character" w:customStyle="1" w:styleId="Titre6Car">
    <w:name w:val="Titre 6 Car"/>
    <w:basedOn w:val="Policepardfaut"/>
    <w:rPr>
      <w:rFonts w:ascii="Cambria" w:eastAsia="MS Gothic" w:hAnsi="Cambria" w:cs="Times New Roman"/>
      <w:i/>
      <w:iCs/>
      <w:color w:val="243F60"/>
      <w:kern w:val="0"/>
      <w:lang w:eastAsia="en-US"/>
    </w:rPr>
  </w:style>
  <w:style w:type="character" w:styleId="Marquedecommentaire">
    <w:name w:val="annotation reference"/>
    <w:basedOn w:val="Policepardfaut"/>
    <w:rPr>
      <w:sz w:val="16"/>
      <w:szCs w:val="16"/>
    </w:rPr>
  </w:style>
  <w:style w:type="paragraph" w:styleId="Commentaire">
    <w:name w:val="annotation text"/>
    <w:basedOn w:val="Normal"/>
    <w:pPr>
      <w:spacing w:line="240" w:lineRule="auto"/>
    </w:pPr>
    <w:rPr>
      <w:sz w:val="20"/>
      <w:szCs w:val="20"/>
    </w:rPr>
  </w:style>
  <w:style w:type="character" w:customStyle="1" w:styleId="CommentaireCar">
    <w:name w:val="Commentaire Car"/>
    <w:basedOn w:val="Policepardfaut"/>
    <w:rPr>
      <w:rFonts w:ascii="Calibri" w:eastAsia="Calibri" w:hAnsi="Calibri" w:cs="Times New Roman"/>
      <w:kern w:val="0"/>
      <w:sz w:val="20"/>
      <w:szCs w:val="20"/>
      <w:lang w:eastAsia="en-US"/>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ascii="Calibri" w:eastAsia="Calibri" w:hAnsi="Calibri" w:cs="Times New Roman"/>
      <w:b/>
      <w:bCs/>
      <w:kern w:val="0"/>
      <w:sz w:val="20"/>
      <w:szCs w:val="20"/>
      <w:lang w:eastAsia="en-US"/>
    </w:rPr>
  </w:style>
  <w:style w:type="paragraph" w:styleId="Sansinterligne">
    <w:name w:val="No Spacing"/>
    <w:pPr>
      <w:widowControl/>
      <w:spacing w:after="0" w:line="240" w:lineRule="auto"/>
      <w:jc w:val="both"/>
      <w:textAlignment w:val="auto"/>
    </w:pPr>
    <w:rPr>
      <w:rFonts w:eastAsia="Calibri" w:cs="Times New Roman"/>
      <w:kern w:val="0"/>
      <w:lang w:eastAsia="en-US"/>
    </w:rPr>
  </w:style>
  <w:style w:type="paragraph" w:styleId="Notedebasdepage">
    <w:name w:val="footnote text"/>
    <w:basedOn w:val="Normal"/>
    <w:pPr>
      <w:spacing w:line="240" w:lineRule="auto"/>
    </w:pPr>
    <w:rPr>
      <w:sz w:val="20"/>
      <w:szCs w:val="20"/>
    </w:rPr>
  </w:style>
  <w:style w:type="character" w:customStyle="1" w:styleId="NotedebasdepageCar">
    <w:name w:val="Note de bas de page Car"/>
    <w:basedOn w:val="Policepardfaut"/>
    <w:rPr>
      <w:rFonts w:ascii="Calibri" w:eastAsia="Calibri" w:hAnsi="Calibri" w:cs="Times New Roman"/>
      <w:kern w:val="0"/>
      <w:sz w:val="20"/>
      <w:szCs w:val="20"/>
      <w:lang w:eastAsia="en-US"/>
    </w:rPr>
  </w:style>
  <w:style w:type="character" w:styleId="Appelnotedebasdep">
    <w:name w:val="footnote reference"/>
    <w:basedOn w:val="Policepardfaut"/>
    <w:rPr>
      <w:position w:val="0"/>
      <w:vertAlign w:val="superscript"/>
    </w:rPr>
  </w:style>
  <w:style w:type="character" w:styleId="lev">
    <w:name w:val="Strong"/>
    <w:basedOn w:val="Policepardfaut"/>
    <w:rPr>
      <w:b/>
      <w:bCs/>
    </w:rPr>
  </w:style>
  <w:style w:type="numbering" w:customStyle="1" w:styleId="WWOutlineListStyle">
    <w:name w:val="WW_OutlineListStyle"/>
    <w:basedOn w:val="Aucuneliste"/>
    <w:pPr>
      <w:numPr>
        <w:numId w:val="2"/>
      </w:numPr>
    </w:pPr>
  </w:style>
  <w:style w:type="numbering" w:customStyle="1" w:styleId="WWNum1">
    <w:name w:val="WWNum1"/>
    <w:basedOn w:val="Aucuneliste"/>
    <w:pPr>
      <w:numPr>
        <w:numId w:val="3"/>
      </w:numPr>
    </w:pPr>
  </w:style>
  <w:style w:type="numbering" w:customStyle="1" w:styleId="WWNum2">
    <w:name w:val="WWNum2"/>
    <w:basedOn w:val="Aucuneliste"/>
    <w:pPr>
      <w:numPr>
        <w:numId w:val="4"/>
      </w:numPr>
    </w:pPr>
  </w:style>
  <w:style w:type="numbering" w:customStyle="1" w:styleId="WWNum3">
    <w:name w:val="WWNum3"/>
    <w:basedOn w:val="Aucuneliste"/>
    <w:pPr>
      <w:numPr>
        <w:numId w:val="5"/>
      </w:numPr>
    </w:pPr>
  </w:style>
  <w:style w:type="numbering" w:customStyle="1" w:styleId="WWNum4">
    <w:name w:val="WWNum4"/>
    <w:basedOn w:val="Aucuneliste"/>
    <w:pPr>
      <w:numPr>
        <w:numId w:val="6"/>
      </w:numPr>
    </w:pPr>
  </w:style>
  <w:style w:type="numbering" w:customStyle="1" w:styleId="WWNum5">
    <w:name w:val="WWNum5"/>
    <w:basedOn w:val="Aucuneliste"/>
    <w:pPr>
      <w:numPr>
        <w:numId w:val="7"/>
      </w:numPr>
    </w:pPr>
  </w:style>
  <w:style w:type="numbering" w:customStyle="1" w:styleId="WWNum6">
    <w:name w:val="WWNum6"/>
    <w:basedOn w:val="Aucuneliste"/>
    <w:pPr>
      <w:numPr>
        <w:numId w:val="8"/>
      </w:numPr>
    </w:pPr>
  </w:style>
  <w:style w:type="numbering" w:customStyle="1" w:styleId="WWNum7">
    <w:name w:val="WWNum7"/>
    <w:basedOn w:val="Aucuneliste"/>
    <w:pPr>
      <w:numPr>
        <w:numId w:val="9"/>
      </w:numPr>
    </w:pPr>
  </w:style>
  <w:style w:type="numbering" w:customStyle="1" w:styleId="WWNum32">
    <w:name w:val="WWNum32"/>
    <w:basedOn w:val="Aucuneliste"/>
    <w:pPr>
      <w:numPr>
        <w:numId w:val="10"/>
      </w:numPr>
    </w:pPr>
  </w:style>
  <w:style w:type="numbering" w:customStyle="1" w:styleId="LFO28">
    <w:name w:val="LFO28"/>
    <w:basedOn w:val="Aucuneliste"/>
    <w:pPr>
      <w:numPr>
        <w:numId w:val="11"/>
      </w:numPr>
    </w:pPr>
  </w:style>
  <w:style w:type="table" w:styleId="Grilledutableau">
    <w:name w:val="Table Grid"/>
    <w:basedOn w:val="TableauNormal"/>
    <w:uiPriority w:val="59"/>
    <w:rsid w:val="00F32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3-Accent3">
    <w:name w:val="Medium Grid 3 Accent 3"/>
    <w:basedOn w:val="TableauNormal"/>
    <w:uiPriority w:val="69"/>
    <w:rsid w:val="00F32C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Lienhypertextesuivivisit">
    <w:name w:val="FollowedHyperlink"/>
    <w:basedOn w:val="Policepardfaut"/>
    <w:uiPriority w:val="99"/>
    <w:semiHidden/>
    <w:unhideWhenUsed/>
    <w:rsid w:val="00BC0A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ejaVu Sans" w:hAnsi="Calibri" w:cs="DejaVu Sans"/>
        <w:kern w:val="3"/>
        <w:sz w:val="22"/>
        <w:szCs w:val="22"/>
        <w:lang w:val="fr-FR" w:eastAsia="ja-JP"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spacing w:after="0"/>
      <w:jc w:val="both"/>
    </w:pPr>
    <w:rPr>
      <w:rFonts w:eastAsia="Arial" w:cs="Arial"/>
      <w:color w:val="000000"/>
      <w:sz w:val="24"/>
      <w:szCs w:val="24"/>
    </w:rPr>
  </w:style>
  <w:style w:type="paragraph" w:styleId="Titre1">
    <w:name w:val="heading 1"/>
    <w:basedOn w:val="Normal"/>
    <w:next w:val="Normal"/>
    <w:qFormat/>
    <w:rsid w:val="002F3D35"/>
    <w:pPr>
      <w:keepNext/>
      <w:keepLines/>
      <w:numPr>
        <w:numId w:val="1"/>
      </w:numPr>
      <w:spacing w:before="480" w:after="120"/>
      <w:outlineLvl w:val="0"/>
    </w:pPr>
    <w:rPr>
      <w:rFonts w:ascii="Cambria" w:eastAsia="MS Gothic" w:hAnsi="Cambria" w:cs="Times New Roman"/>
      <w:b/>
      <w:bCs/>
      <w:color w:val="365F91"/>
      <w:sz w:val="28"/>
      <w:szCs w:val="28"/>
    </w:rPr>
  </w:style>
  <w:style w:type="paragraph" w:styleId="Titre2">
    <w:name w:val="heading 2"/>
    <w:basedOn w:val="Normal"/>
    <w:next w:val="Normal"/>
    <w:qFormat/>
    <w:rsid w:val="002F3D35"/>
    <w:pPr>
      <w:keepNext/>
      <w:keepLines/>
      <w:numPr>
        <w:ilvl w:val="1"/>
        <w:numId w:val="1"/>
      </w:numPr>
      <w:spacing w:before="200" w:after="120"/>
      <w:ind w:left="1134"/>
      <w:outlineLvl w:val="1"/>
    </w:pPr>
    <w:rPr>
      <w:rFonts w:ascii="Cambria" w:eastAsia="MS Gothic" w:hAnsi="Cambria" w:cs="Times New Roman"/>
      <w:b/>
      <w:bCs/>
      <w:color w:val="4F81BD"/>
      <w:sz w:val="26"/>
      <w:szCs w:val="26"/>
    </w:rPr>
  </w:style>
  <w:style w:type="paragraph" w:styleId="Titre3">
    <w:name w:val="heading 3"/>
    <w:basedOn w:val="Normal"/>
    <w:next w:val="Normal"/>
    <w:qFormat/>
    <w:rsid w:val="002F3D35"/>
    <w:pPr>
      <w:keepNext/>
      <w:keepLines/>
      <w:numPr>
        <w:ilvl w:val="2"/>
        <w:numId w:val="1"/>
      </w:numPr>
      <w:spacing w:before="200" w:after="120"/>
      <w:ind w:left="1701"/>
      <w:outlineLvl w:val="2"/>
    </w:pPr>
    <w:rPr>
      <w:rFonts w:ascii="Cambria" w:eastAsia="MS Gothic" w:hAnsi="Cambria" w:cs="Times New Roman"/>
      <w:b/>
      <w:bCs/>
      <w:color w:val="4F81BD"/>
    </w:rPr>
  </w:style>
  <w:style w:type="paragraph" w:styleId="Titre4">
    <w:name w:val="heading 4"/>
    <w:basedOn w:val="Normal"/>
    <w:next w:val="Normal"/>
    <w:pPr>
      <w:keepNext/>
      <w:keepLines/>
      <w:numPr>
        <w:ilvl w:val="3"/>
        <w:numId w:val="1"/>
      </w:numPr>
      <w:spacing w:before="200"/>
      <w:outlineLvl w:val="3"/>
    </w:pPr>
    <w:rPr>
      <w:rFonts w:ascii="Cambria" w:eastAsia="MS Gothic" w:hAnsi="Cambria" w:cs="Times New Roman"/>
      <w:b/>
      <w:bCs/>
      <w:i/>
      <w:iCs/>
      <w:color w:val="4F81BD"/>
    </w:rPr>
  </w:style>
  <w:style w:type="paragraph" w:styleId="Titre5">
    <w:name w:val="heading 5"/>
    <w:basedOn w:val="Normal"/>
    <w:next w:val="Normal"/>
    <w:pPr>
      <w:keepNext/>
      <w:keepLines/>
      <w:numPr>
        <w:ilvl w:val="4"/>
        <w:numId w:val="1"/>
      </w:numPr>
      <w:spacing w:before="200"/>
      <w:outlineLvl w:val="4"/>
    </w:pPr>
    <w:rPr>
      <w:rFonts w:ascii="Cambria" w:eastAsia="MS Gothic" w:hAnsi="Cambria" w:cs="Times New Roman"/>
      <w:color w:val="243F60"/>
    </w:rPr>
  </w:style>
  <w:style w:type="paragraph" w:styleId="Titre6">
    <w:name w:val="heading 6"/>
    <w:basedOn w:val="Normal"/>
    <w:next w:val="Normal"/>
    <w:pPr>
      <w:keepNext/>
      <w:keepLines/>
      <w:numPr>
        <w:ilvl w:val="5"/>
        <w:numId w:val="1"/>
      </w:numPr>
      <w:spacing w:before="200"/>
      <w:outlineLvl w:val="5"/>
    </w:pPr>
    <w:rPr>
      <w:rFonts w:ascii="Cambria" w:eastAsia="MS Gothic" w:hAnsi="Cambria" w:cs="Times New Roman"/>
      <w:i/>
      <w:iCs/>
      <w:color w:val="243F60"/>
    </w:rPr>
  </w:style>
  <w:style w:type="paragraph" w:styleId="Titre7">
    <w:name w:val="heading 7"/>
    <w:basedOn w:val="Normal"/>
    <w:next w:val="Normal"/>
    <w:pPr>
      <w:keepNext/>
      <w:keepLines/>
      <w:numPr>
        <w:ilvl w:val="6"/>
        <w:numId w:val="1"/>
      </w:numPr>
      <w:spacing w:before="200"/>
      <w:outlineLvl w:val="6"/>
    </w:pPr>
    <w:rPr>
      <w:rFonts w:ascii="Cambria" w:eastAsia="MS Gothic" w:hAnsi="Cambria" w:cs="Times New Roman"/>
      <w:i/>
      <w:iCs/>
      <w:color w:val="404040"/>
    </w:rPr>
  </w:style>
  <w:style w:type="paragraph" w:styleId="Titre8">
    <w:name w:val="heading 8"/>
    <w:basedOn w:val="Normal"/>
    <w:next w:val="Normal"/>
    <w:pPr>
      <w:keepNext/>
      <w:keepLines/>
      <w:numPr>
        <w:ilvl w:val="7"/>
        <w:numId w:val="1"/>
      </w:numPr>
      <w:spacing w:before="200"/>
      <w:outlineLvl w:val="7"/>
    </w:pPr>
    <w:rPr>
      <w:rFonts w:ascii="Cambria" w:eastAsia="MS Gothic" w:hAnsi="Cambria" w:cs="Times New Roman"/>
      <w:color w:val="404040"/>
      <w:sz w:val="20"/>
      <w:szCs w:val="20"/>
    </w:rPr>
  </w:style>
  <w:style w:type="paragraph" w:styleId="Titre9">
    <w:name w:val="heading 9"/>
    <w:basedOn w:val="Normal"/>
    <w:next w:val="Normal"/>
    <w:pPr>
      <w:keepNext/>
      <w:keepLines/>
      <w:numPr>
        <w:ilvl w:val="8"/>
        <w:numId w:val="1"/>
      </w:numPr>
      <w:spacing w:before="20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
    <w:name w:val="WW_OutlineListStyle_1"/>
    <w:basedOn w:val="Aucuneliste"/>
    <w:pPr>
      <w:numPr>
        <w:numId w:val="23"/>
      </w:numPr>
    </w:pPr>
  </w:style>
  <w:style w:type="paragraph" w:customStyle="1" w:styleId="Standard">
    <w:name w:val="Standard"/>
    <w:pPr>
      <w:widowControl/>
      <w:suppressAutoHyphens/>
      <w:spacing w:after="0"/>
    </w:pPr>
    <w:rPr>
      <w:rFonts w:ascii="Arial" w:eastAsia="Arial" w:hAnsi="Arial" w:cs="Arial"/>
      <w:color w:val="000000"/>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spacing w:after="120"/>
    </w:pPr>
  </w:style>
  <w:style w:type="paragraph" w:styleId="Liste">
    <w:name w:val="List"/>
    <w:basedOn w:val="Textbody"/>
    <w:rPr>
      <w:rFonts w:cs="Lohit Hindi"/>
      <w:sz w:val="24"/>
    </w:rPr>
  </w:style>
  <w:style w:type="paragraph" w:styleId="Lgend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Titre">
    <w:name w:val="Title"/>
    <w:basedOn w:val="Normal"/>
    <w:next w:val="Normal"/>
    <w:qFormat/>
    <w:rsid w:val="002F3D35"/>
    <w:pPr>
      <w:pBdr>
        <w:bottom w:val="single" w:sz="8" w:space="4" w:color="4F81BD"/>
      </w:pBdr>
      <w:spacing w:after="300" w:line="240" w:lineRule="auto"/>
    </w:pPr>
    <w:rPr>
      <w:rFonts w:ascii="Cambria" w:eastAsia="MS Gothic" w:hAnsi="Cambria" w:cs="Times New Roman"/>
      <w:color w:val="17365D"/>
      <w:spacing w:val="5"/>
      <w:sz w:val="52"/>
      <w:szCs w:val="52"/>
    </w:rPr>
  </w:style>
  <w:style w:type="paragraph" w:styleId="Sous-titre">
    <w:name w:val="Subtitle"/>
    <w:basedOn w:val="Normal"/>
    <w:next w:val="Normal"/>
    <w:rPr>
      <w:rFonts w:ascii="Cambria" w:eastAsia="MS Gothic" w:hAnsi="Cambria" w:cs="Times New Roman"/>
      <w:i/>
      <w:iCs/>
      <w:color w:val="4F81BD"/>
      <w:spacing w:val="15"/>
    </w:rPr>
  </w:style>
  <w:style w:type="paragraph" w:styleId="Paragraphedeliste">
    <w:name w:val="List Paragraph"/>
    <w:basedOn w:val="Normal"/>
    <w:pPr>
      <w:ind w:left="720"/>
    </w:pPr>
  </w:style>
  <w:style w:type="paragraph" w:customStyle="1" w:styleId="ContentsHeading">
    <w:name w:val="Contents Heading"/>
    <w:basedOn w:val="Heading"/>
    <w:rPr>
      <w:sz w:val="36"/>
    </w:rPr>
  </w:style>
  <w:style w:type="paragraph" w:customStyle="1" w:styleId="Contents1">
    <w:name w:val="Contents 1"/>
    <w:basedOn w:val="Index"/>
  </w:style>
  <w:style w:type="paragraph" w:customStyle="1" w:styleId="Contents2">
    <w:name w:val="Contents 2"/>
    <w:basedOn w:val="Index"/>
  </w:style>
  <w:style w:type="paragraph" w:customStyle="1" w:styleId="TableContents">
    <w:name w:val="Table Contents"/>
    <w:basedOn w:val="Standard"/>
  </w:style>
  <w:style w:type="paragraph" w:customStyle="1" w:styleId="TableHeading">
    <w:name w:val="Table Heading"/>
    <w:basedOn w:val="TableContents"/>
  </w:style>
  <w:style w:type="paragraph" w:customStyle="1" w:styleId="Contents3">
    <w:name w:val="Contents 3"/>
    <w:basedOn w:val="Index"/>
  </w:style>
  <w:style w:type="paragraph" w:styleId="NormalWeb">
    <w:name w:val="Normal (Web)"/>
    <w:basedOn w:val="Standard"/>
    <w:pPr>
      <w:spacing w:before="100" w:after="100" w:line="240" w:lineRule="auto"/>
    </w:pPr>
    <w:rPr>
      <w:rFonts w:ascii="Times New Roman" w:hAnsi="Times New Roman" w:cs="Calibri"/>
      <w:color w:val="00000A"/>
      <w:sz w:val="24"/>
      <w:szCs w:val="24"/>
      <w:lang w:eastAsia="fr-FR"/>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ListLabel5">
    <w:name w:val="ListLabel 5"/>
    <w:rPr>
      <w:rFonts w:cs="Calibri"/>
    </w:rPr>
  </w:style>
  <w:style w:type="character" w:customStyle="1" w:styleId="Titre7Car">
    <w:name w:val="Titre 7 Car"/>
    <w:basedOn w:val="Policepardfaut"/>
    <w:rPr>
      <w:rFonts w:ascii="Cambria" w:eastAsia="MS Gothic" w:hAnsi="Cambria" w:cs="Times New Roman"/>
      <w:i/>
      <w:iCs/>
      <w:color w:val="404040"/>
      <w:kern w:val="0"/>
      <w:lang w:eastAsia="en-US"/>
    </w:rPr>
  </w:style>
  <w:style w:type="character" w:customStyle="1" w:styleId="Titre8Car">
    <w:name w:val="Titre 8 Car"/>
    <w:basedOn w:val="Policepardfaut"/>
    <w:rPr>
      <w:rFonts w:ascii="Cambria" w:eastAsia="MS Gothic" w:hAnsi="Cambria" w:cs="Times New Roman"/>
      <w:color w:val="404040"/>
      <w:kern w:val="0"/>
      <w:sz w:val="20"/>
      <w:szCs w:val="20"/>
      <w:lang w:eastAsia="en-US"/>
    </w:rPr>
  </w:style>
  <w:style w:type="character" w:customStyle="1" w:styleId="Titre9Car">
    <w:name w:val="Titre 9 Car"/>
    <w:basedOn w:val="Policepardfaut"/>
    <w:rPr>
      <w:rFonts w:ascii="Cambria" w:eastAsia="MS Gothic" w:hAnsi="Cambria" w:cs="Times New Roman"/>
      <w:i/>
      <w:iCs/>
      <w:color w:val="404040"/>
      <w:kern w:val="0"/>
      <w:sz w:val="20"/>
      <w:szCs w:val="20"/>
      <w:lang w:eastAsia="en-US"/>
    </w:rPr>
  </w:style>
  <w:style w:type="paragraph" w:styleId="Textedebulles">
    <w:name w:val="Balloon Text"/>
    <w:basedOn w:val="Normal"/>
    <w:pPr>
      <w:spacing w:line="240" w:lineRule="auto"/>
    </w:pPr>
    <w:rPr>
      <w:rFonts w:ascii="Tahoma" w:hAnsi="Tahoma" w:cs="Tahoma"/>
      <w:sz w:val="16"/>
      <w:szCs w:val="16"/>
    </w:rPr>
  </w:style>
  <w:style w:type="character" w:customStyle="1" w:styleId="TextedebullesCar">
    <w:name w:val="Texte de bulles Car"/>
    <w:basedOn w:val="Policepardfaut"/>
    <w:rPr>
      <w:rFonts w:ascii="Tahoma" w:eastAsia="Calibri" w:hAnsi="Tahoma" w:cs="Tahoma"/>
      <w:kern w:val="0"/>
      <w:sz w:val="16"/>
      <w:szCs w:val="16"/>
      <w:lang w:eastAsia="en-US"/>
    </w:rPr>
  </w:style>
  <w:style w:type="character" w:customStyle="1" w:styleId="Titre2Car">
    <w:name w:val="Titre 2 Car"/>
    <w:basedOn w:val="Policepardfaut"/>
    <w:rPr>
      <w:rFonts w:ascii="Cambria" w:eastAsia="MS Gothic" w:hAnsi="Cambria" w:cs="Times New Roman"/>
      <w:b/>
      <w:bCs/>
      <w:color w:val="4F81BD"/>
      <w:sz w:val="26"/>
      <w:szCs w:val="26"/>
    </w:rPr>
  </w:style>
  <w:style w:type="character" w:customStyle="1" w:styleId="Titre1Car">
    <w:name w:val="Titre 1 Car"/>
    <w:basedOn w:val="Policepardfaut"/>
    <w:rPr>
      <w:rFonts w:ascii="Cambria" w:eastAsia="MS Gothic" w:hAnsi="Cambria" w:cs="Times New Roman"/>
      <w:b/>
      <w:bCs/>
      <w:color w:val="365F91"/>
      <w:sz w:val="28"/>
      <w:szCs w:val="28"/>
    </w:rPr>
  </w:style>
  <w:style w:type="character" w:customStyle="1" w:styleId="Titre3Car">
    <w:name w:val="Titre 3 Car"/>
    <w:basedOn w:val="Policepardfaut"/>
    <w:rPr>
      <w:rFonts w:ascii="Cambria" w:eastAsia="MS Gothic" w:hAnsi="Cambria" w:cs="Times New Roman"/>
      <w:b/>
      <w:bCs/>
      <w:color w:val="4F81BD"/>
      <w:kern w:val="0"/>
      <w:sz w:val="24"/>
      <w:szCs w:val="24"/>
      <w:lang w:eastAsia="en-US"/>
    </w:rPr>
  </w:style>
  <w:style w:type="character" w:customStyle="1" w:styleId="Titre4Car">
    <w:name w:val="Titre 4 Car"/>
    <w:basedOn w:val="Policepardfaut"/>
    <w:rPr>
      <w:rFonts w:ascii="Cambria" w:eastAsia="MS Gothic" w:hAnsi="Cambria" w:cs="Times New Roman"/>
      <w:b/>
      <w:bCs/>
      <w:i/>
      <w:iCs/>
      <w:color w:val="4F81BD"/>
      <w:kern w:val="0"/>
      <w:lang w:eastAsia="en-US"/>
    </w:rPr>
  </w:style>
  <w:style w:type="paragraph" w:styleId="En-tte">
    <w:name w:val="header"/>
    <w:basedOn w:val="Normal"/>
    <w:pPr>
      <w:tabs>
        <w:tab w:val="center" w:pos="4536"/>
        <w:tab w:val="right" w:pos="9072"/>
      </w:tabs>
      <w:spacing w:line="240" w:lineRule="auto"/>
    </w:pPr>
  </w:style>
  <w:style w:type="character" w:customStyle="1" w:styleId="En-tteCar">
    <w:name w:val="En-tête Car"/>
    <w:basedOn w:val="Policepardfaut"/>
    <w:rPr>
      <w:rFonts w:ascii="Calibri" w:eastAsia="Calibri" w:hAnsi="Calibri" w:cs="Times New Roman"/>
      <w:kern w:val="0"/>
      <w:lang w:eastAsia="en-US"/>
    </w:rPr>
  </w:style>
  <w:style w:type="paragraph" w:styleId="Pieddepage">
    <w:name w:val="footer"/>
    <w:basedOn w:val="Normal"/>
    <w:pPr>
      <w:tabs>
        <w:tab w:val="center" w:pos="4536"/>
        <w:tab w:val="right" w:pos="9072"/>
      </w:tabs>
      <w:spacing w:line="240" w:lineRule="auto"/>
    </w:pPr>
  </w:style>
  <w:style w:type="character" w:customStyle="1" w:styleId="PieddepageCar">
    <w:name w:val="Pied de page Car"/>
    <w:basedOn w:val="Policepardfaut"/>
    <w:rPr>
      <w:rFonts w:ascii="Calibri" w:eastAsia="Calibri" w:hAnsi="Calibri" w:cs="Times New Roman"/>
      <w:kern w:val="0"/>
      <w:lang w:eastAsia="en-US"/>
    </w:rPr>
  </w:style>
  <w:style w:type="character" w:customStyle="1" w:styleId="TitreCar">
    <w:name w:val="Titre Car"/>
    <w:basedOn w:val="Policepardfaut"/>
    <w:rPr>
      <w:rFonts w:ascii="Cambria" w:eastAsia="MS Gothic" w:hAnsi="Cambria" w:cs="Times New Roman"/>
      <w:color w:val="17365D"/>
      <w:spacing w:val="5"/>
      <w:kern w:val="3"/>
      <w:sz w:val="52"/>
      <w:szCs w:val="52"/>
      <w:lang w:eastAsia="en-US"/>
    </w:rPr>
  </w:style>
  <w:style w:type="paragraph" w:styleId="En-ttedetabledesmatires">
    <w:name w:val="TOC Heading"/>
    <w:basedOn w:val="Titre1"/>
    <w:next w:val="Normal"/>
    <w:pPr>
      <w:numPr>
        <w:numId w:val="11"/>
      </w:numPr>
    </w:pPr>
    <w:rPr>
      <w:lang w:eastAsia="fr-FR"/>
    </w:rPr>
  </w:style>
  <w:style w:type="paragraph" w:styleId="TM1">
    <w:name w:val="toc 1"/>
    <w:basedOn w:val="Normal"/>
    <w:next w:val="Normal"/>
    <w:autoRedefine/>
    <w:uiPriority w:val="39"/>
    <w:rsid w:val="005C4B5A"/>
    <w:pPr>
      <w:tabs>
        <w:tab w:val="left" w:pos="440"/>
        <w:tab w:val="right" w:leader="dot" w:pos="9350"/>
      </w:tabs>
      <w:spacing w:after="100"/>
    </w:pPr>
  </w:style>
  <w:style w:type="paragraph" w:styleId="TM2">
    <w:name w:val="toc 2"/>
    <w:basedOn w:val="Normal"/>
    <w:next w:val="Normal"/>
    <w:autoRedefine/>
    <w:uiPriority w:val="39"/>
    <w:pPr>
      <w:tabs>
        <w:tab w:val="left" w:pos="660"/>
        <w:tab w:val="right" w:leader="dot" w:pos="9062"/>
      </w:tabs>
      <w:spacing w:after="100"/>
      <w:ind w:left="220"/>
    </w:pPr>
  </w:style>
  <w:style w:type="paragraph" w:styleId="TM3">
    <w:name w:val="toc 3"/>
    <w:basedOn w:val="Normal"/>
    <w:next w:val="Normal"/>
    <w:autoRedefine/>
    <w:uiPriority w:val="39"/>
    <w:pPr>
      <w:spacing w:after="100"/>
      <w:ind w:left="440"/>
    </w:pPr>
  </w:style>
  <w:style w:type="character" w:styleId="Lienhypertexte">
    <w:name w:val="Hyperlink"/>
    <w:basedOn w:val="Policepardfaut"/>
    <w:uiPriority w:val="99"/>
    <w:rPr>
      <w:color w:val="0000FF"/>
      <w:u w:val="single"/>
    </w:rPr>
  </w:style>
  <w:style w:type="character" w:customStyle="1" w:styleId="Sous-titreCar">
    <w:name w:val="Sous-titre Car"/>
    <w:basedOn w:val="Policepardfaut"/>
    <w:rPr>
      <w:rFonts w:ascii="Cambria" w:eastAsia="MS Gothic" w:hAnsi="Cambria" w:cs="Times New Roman"/>
      <w:i/>
      <w:iCs/>
      <w:color w:val="4F81BD"/>
      <w:spacing w:val="15"/>
      <w:kern w:val="0"/>
      <w:sz w:val="24"/>
      <w:szCs w:val="24"/>
      <w:lang w:eastAsia="en-US"/>
    </w:rPr>
  </w:style>
  <w:style w:type="character" w:customStyle="1" w:styleId="Titre5Car">
    <w:name w:val="Titre 5 Car"/>
    <w:basedOn w:val="Policepardfaut"/>
    <w:rPr>
      <w:rFonts w:ascii="Cambria" w:eastAsia="MS Gothic" w:hAnsi="Cambria" w:cs="Times New Roman"/>
      <w:color w:val="243F60"/>
      <w:kern w:val="0"/>
      <w:lang w:eastAsia="en-US"/>
    </w:rPr>
  </w:style>
  <w:style w:type="character" w:customStyle="1" w:styleId="Titre6Car">
    <w:name w:val="Titre 6 Car"/>
    <w:basedOn w:val="Policepardfaut"/>
    <w:rPr>
      <w:rFonts w:ascii="Cambria" w:eastAsia="MS Gothic" w:hAnsi="Cambria" w:cs="Times New Roman"/>
      <w:i/>
      <w:iCs/>
      <w:color w:val="243F60"/>
      <w:kern w:val="0"/>
      <w:lang w:eastAsia="en-US"/>
    </w:rPr>
  </w:style>
  <w:style w:type="character" w:styleId="Marquedecommentaire">
    <w:name w:val="annotation reference"/>
    <w:basedOn w:val="Policepardfaut"/>
    <w:rPr>
      <w:sz w:val="16"/>
      <w:szCs w:val="16"/>
    </w:rPr>
  </w:style>
  <w:style w:type="paragraph" w:styleId="Commentaire">
    <w:name w:val="annotation text"/>
    <w:basedOn w:val="Normal"/>
    <w:pPr>
      <w:spacing w:line="240" w:lineRule="auto"/>
    </w:pPr>
    <w:rPr>
      <w:sz w:val="20"/>
      <w:szCs w:val="20"/>
    </w:rPr>
  </w:style>
  <w:style w:type="character" w:customStyle="1" w:styleId="CommentaireCar">
    <w:name w:val="Commentaire Car"/>
    <w:basedOn w:val="Policepardfaut"/>
    <w:rPr>
      <w:rFonts w:ascii="Calibri" w:eastAsia="Calibri" w:hAnsi="Calibri" w:cs="Times New Roman"/>
      <w:kern w:val="0"/>
      <w:sz w:val="20"/>
      <w:szCs w:val="20"/>
      <w:lang w:eastAsia="en-US"/>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ascii="Calibri" w:eastAsia="Calibri" w:hAnsi="Calibri" w:cs="Times New Roman"/>
      <w:b/>
      <w:bCs/>
      <w:kern w:val="0"/>
      <w:sz w:val="20"/>
      <w:szCs w:val="20"/>
      <w:lang w:eastAsia="en-US"/>
    </w:rPr>
  </w:style>
  <w:style w:type="paragraph" w:styleId="Sansinterligne">
    <w:name w:val="No Spacing"/>
    <w:pPr>
      <w:widowControl/>
      <w:spacing w:after="0" w:line="240" w:lineRule="auto"/>
      <w:jc w:val="both"/>
      <w:textAlignment w:val="auto"/>
    </w:pPr>
    <w:rPr>
      <w:rFonts w:eastAsia="Calibri" w:cs="Times New Roman"/>
      <w:kern w:val="0"/>
      <w:lang w:eastAsia="en-US"/>
    </w:rPr>
  </w:style>
  <w:style w:type="paragraph" w:styleId="Notedebasdepage">
    <w:name w:val="footnote text"/>
    <w:basedOn w:val="Normal"/>
    <w:pPr>
      <w:spacing w:line="240" w:lineRule="auto"/>
    </w:pPr>
    <w:rPr>
      <w:sz w:val="20"/>
      <w:szCs w:val="20"/>
    </w:rPr>
  </w:style>
  <w:style w:type="character" w:customStyle="1" w:styleId="NotedebasdepageCar">
    <w:name w:val="Note de bas de page Car"/>
    <w:basedOn w:val="Policepardfaut"/>
    <w:rPr>
      <w:rFonts w:ascii="Calibri" w:eastAsia="Calibri" w:hAnsi="Calibri" w:cs="Times New Roman"/>
      <w:kern w:val="0"/>
      <w:sz w:val="20"/>
      <w:szCs w:val="20"/>
      <w:lang w:eastAsia="en-US"/>
    </w:rPr>
  </w:style>
  <w:style w:type="character" w:styleId="Appelnotedebasdep">
    <w:name w:val="footnote reference"/>
    <w:basedOn w:val="Policepardfaut"/>
    <w:rPr>
      <w:position w:val="0"/>
      <w:vertAlign w:val="superscript"/>
    </w:rPr>
  </w:style>
  <w:style w:type="character" w:styleId="lev">
    <w:name w:val="Strong"/>
    <w:basedOn w:val="Policepardfaut"/>
    <w:rPr>
      <w:b/>
      <w:bCs/>
    </w:rPr>
  </w:style>
  <w:style w:type="numbering" w:customStyle="1" w:styleId="WWOutlineListStyle">
    <w:name w:val="WW_OutlineListStyle"/>
    <w:basedOn w:val="Aucuneliste"/>
    <w:pPr>
      <w:numPr>
        <w:numId w:val="2"/>
      </w:numPr>
    </w:pPr>
  </w:style>
  <w:style w:type="numbering" w:customStyle="1" w:styleId="WWNum1">
    <w:name w:val="WWNum1"/>
    <w:basedOn w:val="Aucuneliste"/>
    <w:pPr>
      <w:numPr>
        <w:numId w:val="3"/>
      </w:numPr>
    </w:pPr>
  </w:style>
  <w:style w:type="numbering" w:customStyle="1" w:styleId="WWNum2">
    <w:name w:val="WWNum2"/>
    <w:basedOn w:val="Aucuneliste"/>
    <w:pPr>
      <w:numPr>
        <w:numId w:val="4"/>
      </w:numPr>
    </w:pPr>
  </w:style>
  <w:style w:type="numbering" w:customStyle="1" w:styleId="WWNum3">
    <w:name w:val="WWNum3"/>
    <w:basedOn w:val="Aucuneliste"/>
    <w:pPr>
      <w:numPr>
        <w:numId w:val="5"/>
      </w:numPr>
    </w:pPr>
  </w:style>
  <w:style w:type="numbering" w:customStyle="1" w:styleId="WWNum4">
    <w:name w:val="WWNum4"/>
    <w:basedOn w:val="Aucuneliste"/>
    <w:pPr>
      <w:numPr>
        <w:numId w:val="6"/>
      </w:numPr>
    </w:pPr>
  </w:style>
  <w:style w:type="numbering" w:customStyle="1" w:styleId="WWNum5">
    <w:name w:val="WWNum5"/>
    <w:basedOn w:val="Aucuneliste"/>
    <w:pPr>
      <w:numPr>
        <w:numId w:val="7"/>
      </w:numPr>
    </w:pPr>
  </w:style>
  <w:style w:type="numbering" w:customStyle="1" w:styleId="WWNum6">
    <w:name w:val="WWNum6"/>
    <w:basedOn w:val="Aucuneliste"/>
    <w:pPr>
      <w:numPr>
        <w:numId w:val="8"/>
      </w:numPr>
    </w:pPr>
  </w:style>
  <w:style w:type="numbering" w:customStyle="1" w:styleId="WWNum7">
    <w:name w:val="WWNum7"/>
    <w:basedOn w:val="Aucuneliste"/>
    <w:pPr>
      <w:numPr>
        <w:numId w:val="9"/>
      </w:numPr>
    </w:pPr>
  </w:style>
  <w:style w:type="numbering" w:customStyle="1" w:styleId="WWNum32">
    <w:name w:val="WWNum32"/>
    <w:basedOn w:val="Aucuneliste"/>
    <w:pPr>
      <w:numPr>
        <w:numId w:val="10"/>
      </w:numPr>
    </w:pPr>
  </w:style>
  <w:style w:type="numbering" w:customStyle="1" w:styleId="LFO28">
    <w:name w:val="LFO28"/>
    <w:basedOn w:val="Aucuneliste"/>
    <w:pPr>
      <w:numPr>
        <w:numId w:val="11"/>
      </w:numPr>
    </w:pPr>
  </w:style>
  <w:style w:type="table" w:styleId="Grilledutableau">
    <w:name w:val="Table Grid"/>
    <w:basedOn w:val="TableauNormal"/>
    <w:uiPriority w:val="59"/>
    <w:rsid w:val="00F32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3-Accent3">
    <w:name w:val="Medium Grid 3 Accent 3"/>
    <w:basedOn w:val="TableauNormal"/>
    <w:uiPriority w:val="69"/>
    <w:rsid w:val="00F32C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Lienhypertextesuivivisit">
    <w:name w:val="FollowedHyperlink"/>
    <w:basedOn w:val="Policepardfaut"/>
    <w:uiPriority w:val="99"/>
    <w:semiHidden/>
    <w:unhideWhenUsed/>
    <w:rsid w:val="00BC0A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09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orge.ifremer.fr/mantis/view.php?id=18651" TargetMode="External"/><Relationship Id="rId17" Type="http://schemas.openxmlformats.org/officeDocument/2006/relationships/hyperlink" Target="https://forge.ifremer.fr/mantis/file_download.php?file_id=12946&amp;type=bug" TargetMode="External"/><Relationship Id="rId2" Type="http://schemas.openxmlformats.org/officeDocument/2006/relationships/numbering" Target="numbering.xml"/><Relationship Id="rId16" Type="http://schemas.openxmlformats.org/officeDocument/2006/relationships/hyperlink" Target="https://forge.ifremer.fr/mantis/view.php?id=159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rge.ifremer.fr/mantis/view.php?id=18649"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forge.ifremer.fr/mantis/view.php?id=1863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rge.ifremer.fr/mantis/view.php?id=15955"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S\AppData\Roaming\Microsoft\Templates\MODELE_adagio-dsf-12-001-adagio_ref_administration-v1.0_"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91EE4-4B2E-4DB5-8DBE-3A79C2B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MODELE_adagio-dsf-12-001-adagio_ref_administration-v1.0_</Template>
  <TotalTime>4363</TotalTime>
  <Pages>25</Pages>
  <Words>5617</Words>
  <Characters>30899</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adagio-dcd-13-xxx-gestion_des_privileges.docx</vt:lpstr>
    </vt:vector>
  </TitlesOfParts>
  <Company>E-IS</Company>
  <LinksUpToDate>false</LinksUpToDate>
  <CharactersWithSpaces>36444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adagio-dcd-13-xxx-gestion_des_privileges.docx</dc:title>
  <dc:creator>Lionel</dc:creator>
  <cp:lastModifiedBy>Matthieu BOURBIGOT, Exterieur Autre PDG-IMN-IDM-</cp:lastModifiedBy>
  <cp:revision>13</cp:revision>
  <dcterms:created xsi:type="dcterms:W3CDTF">2014-10-21T10:18:00Z</dcterms:created>
  <dcterms:modified xsi:type="dcterms:W3CDTF">2014-12-08T12:04:00Z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E-IS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